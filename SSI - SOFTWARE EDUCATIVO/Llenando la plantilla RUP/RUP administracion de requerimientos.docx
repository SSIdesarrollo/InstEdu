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lang w:val="es-ES" w:eastAsia="en-US"/>
        </w:rPr>
        <w:id w:val="-1560244827"/>
        <w:docPartObj>
          <w:docPartGallery w:val="Table of Contents"/>
          <w:docPartUnique/>
        </w:docPartObj>
      </w:sdtPr>
      <w:sdtEndPr>
        <w:rPr>
          <w:b/>
          <w:bCs/>
        </w:rPr>
      </w:sdtEndPr>
      <w:sdtContent>
        <w:p w:rsidR="000F1266" w:rsidRPr="000F1266" w:rsidRDefault="000F1266">
          <w:pPr>
            <w:pStyle w:val="TOCHeading"/>
            <w:rPr>
              <w:rFonts w:ascii="Berlin Sans FB" w:hAnsi="Berlin Sans FB"/>
              <w:sz w:val="28"/>
              <w:szCs w:val="28"/>
            </w:rPr>
          </w:pPr>
          <w:r w:rsidRPr="000F1266">
            <w:rPr>
              <w:rFonts w:ascii="Berlin Sans FB" w:hAnsi="Berlin Sans FB"/>
              <w:sz w:val="28"/>
              <w:szCs w:val="28"/>
              <w:lang w:val="es-ES"/>
            </w:rPr>
            <w:t>Contenid</w:t>
          </w:r>
          <w:bookmarkStart w:id="0" w:name="_GoBack"/>
          <w:bookmarkEnd w:id="0"/>
          <w:r w:rsidRPr="000F1266">
            <w:rPr>
              <w:rFonts w:ascii="Berlin Sans FB" w:hAnsi="Berlin Sans FB"/>
              <w:sz w:val="28"/>
              <w:szCs w:val="28"/>
              <w:lang w:val="es-ES"/>
            </w:rPr>
            <w:t>o</w:t>
          </w:r>
        </w:p>
        <w:p w:rsidR="002631D7" w:rsidRDefault="000F1266">
          <w:pPr>
            <w:pStyle w:val="TOC1"/>
            <w:tabs>
              <w:tab w:val="right" w:leader="dot" w:pos="9962"/>
            </w:tabs>
            <w:rPr>
              <w:ins w:id="1" w:author="Jose Ale" w:date="2014-04-25T06:52:00Z"/>
              <w:rFonts w:asciiTheme="minorHAnsi" w:eastAsiaTheme="minorEastAsia" w:hAnsiTheme="minorHAnsi" w:cstheme="minorBidi"/>
              <w:noProof/>
              <w:lang w:eastAsia="es-GT"/>
            </w:rPr>
          </w:pPr>
          <w:r w:rsidRPr="000F1266">
            <w:rPr>
              <w:rFonts w:ascii="Berlin Sans FB" w:hAnsi="Berlin Sans FB"/>
              <w:sz w:val="28"/>
              <w:szCs w:val="28"/>
            </w:rPr>
            <w:fldChar w:fldCharType="begin"/>
          </w:r>
          <w:r w:rsidRPr="000F1266">
            <w:rPr>
              <w:rFonts w:ascii="Berlin Sans FB" w:hAnsi="Berlin Sans FB"/>
              <w:sz w:val="28"/>
              <w:szCs w:val="28"/>
            </w:rPr>
            <w:instrText xml:space="preserve"> TOC \o "1-3" \h \z \u </w:instrText>
          </w:r>
          <w:r w:rsidRPr="000F1266">
            <w:rPr>
              <w:rFonts w:ascii="Berlin Sans FB" w:hAnsi="Berlin Sans FB"/>
              <w:sz w:val="28"/>
              <w:szCs w:val="28"/>
            </w:rPr>
            <w:fldChar w:fldCharType="separate"/>
          </w:r>
          <w:ins w:id="2" w:author="Jose Ale" w:date="2014-04-25T06:52:00Z">
            <w:r w:rsidR="002631D7" w:rsidRPr="00393F1E">
              <w:rPr>
                <w:rStyle w:val="Hyperlink"/>
                <w:noProof/>
              </w:rPr>
              <w:fldChar w:fldCharType="begin"/>
            </w:r>
            <w:r w:rsidR="002631D7" w:rsidRPr="00393F1E">
              <w:rPr>
                <w:rStyle w:val="Hyperlink"/>
                <w:noProof/>
              </w:rPr>
              <w:instrText xml:space="preserve"> </w:instrText>
            </w:r>
            <w:r w:rsidR="002631D7">
              <w:rPr>
                <w:noProof/>
              </w:rPr>
              <w:instrText>HYPERLINK \l "_Toc386172101"</w:instrText>
            </w:r>
            <w:r w:rsidR="002631D7" w:rsidRPr="00393F1E">
              <w:rPr>
                <w:rStyle w:val="Hyperlink"/>
                <w:noProof/>
              </w:rPr>
              <w:instrText xml:space="preserve"> </w:instrText>
            </w:r>
            <w:r w:rsidR="002631D7" w:rsidRPr="00393F1E">
              <w:rPr>
                <w:rStyle w:val="Hyperlink"/>
                <w:noProof/>
              </w:rPr>
            </w:r>
            <w:r w:rsidR="002631D7" w:rsidRPr="00393F1E">
              <w:rPr>
                <w:rStyle w:val="Hyperlink"/>
                <w:noProof/>
              </w:rPr>
              <w:fldChar w:fldCharType="separate"/>
            </w:r>
            <w:r w:rsidR="002631D7" w:rsidRPr="00393F1E">
              <w:rPr>
                <w:rStyle w:val="Hyperlink"/>
                <w:rFonts w:ascii="Berlin Sans FB" w:hAnsi="Berlin Sans FB"/>
                <w:noProof/>
              </w:rPr>
              <w:t>Historial De Revisión</w:t>
            </w:r>
            <w:r w:rsidR="002631D7">
              <w:rPr>
                <w:noProof/>
                <w:webHidden/>
              </w:rPr>
              <w:tab/>
            </w:r>
            <w:r w:rsidR="002631D7">
              <w:rPr>
                <w:noProof/>
                <w:webHidden/>
              </w:rPr>
              <w:fldChar w:fldCharType="begin"/>
            </w:r>
            <w:r w:rsidR="002631D7">
              <w:rPr>
                <w:noProof/>
                <w:webHidden/>
              </w:rPr>
              <w:instrText xml:space="preserve"> PAGEREF _Toc386172101 \h </w:instrText>
            </w:r>
            <w:r w:rsidR="002631D7">
              <w:rPr>
                <w:noProof/>
                <w:webHidden/>
              </w:rPr>
            </w:r>
          </w:ins>
          <w:r w:rsidR="002631D7">
            <w:rPr>
              <w:noProof/>
              <w:webHidden/>
            </w:rPr>
            <w:fldChar w:fldCharType="separate"/>
          </w:r>
          <w:ins w:id="3" w:author="Jose Ale" w:date="2014-04-25T06:52:00Z">
            <w:r w:rsidR="002631D7">
              <w:rPr>
                <w:noProof/>
                <w:webHidden/>
              </w:rPr>
              <w:t>2</w:t>
            </w:r>
            <w:r w:rsidR="002631D7">
              <w:rPr>
                <w:noProof/>
                <w:webHidden/>
              </w:rPr>
              <w:fldChar w:fldCharType="end"/>
            </w:r>
            <w:r w:rsidR="002631D7" w:rsidRPr="00393F1E">
              <w:rPr>
                <w:rStyle w:val="Hyperlink"/>
                <w:noProof/>
              </w:rPr>
              <w:fldChar w:fldCharType="end"/>
            </w:r>
          </w:ins>
        </w:p>
        <w:p w:rsidR="002631D7" w:rsidRDefault="002631D7">
          <w:pPr>
            <w:pStyle w:val="TOC1"/>
            <w:tabs>
              <w:tab w:val="left" w:pos="440"/>
              <w:tab w:val="right" w:leader="dot" w:pos="9962"/>
            </w:tabs>
            <w:rPr>
              <w:ins w:id="4" w:author="Jose Ale" w:date="2014-04-25T06:52:00Z"/>
              <w:rFonts w:asciiTheme="minorHAnsi" w:eastAsiaTheme="minorEastAsia" w:hAnsiTheme="minorHAnsi" w:cstheme="minorBidi"/>
              <w:noProof/>
              <w:lang w:eastAsia="es-GT"/>
            </w:rPr>
          </w:pPr>
          <w:ins w:id="5"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"_Toc386172102"</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1.</w:t>
            </w:r>
            <w:r>
              <w:rPr>
                <w:rFonts w:asciiTheme="minorHAnsi" w:eastAsiaTheme="minorEastAsia" w:hAnsiTheme="minorHAnsi" w:cstheme="minorBidi"/>
                <w:noProof/>
                <w:lang w:eastAsia="es-GT"/>
              </w:rPr>
              <w:tab/>
            </w:r>
            <w:r w:rsidRPr="00393F1E">
              <w:rPr>
                <w:rStyle w:val="Hyperlink"/>
                <w:rFonts w:ascii="Berlin Sans FB" w:hAnsi="Berlin Sans FB"/>
                <w:noProof/>
              </w:rPr>
              <w:t>Plan de administración de Requerimientos</w:t>
            </w:r>
            <w:r>
              <w:rPr>
                <w:noProof/>
                <w:webHidden/>
              </w:rPr>
              <w:tab/>
            </w:r>
            <w:r>
              <w:rPr>
                <w:noProof/>
                <w:webHidden/>
              </w:rPr>
              <w:fldChar w:fldCharType="begin"/>
            </w:r>
            <w:r>
              <w:rPr>
                <w:noProof/>
                <w:webHidden/>
              </w:rPr>
              <w:instrText xml:space="preserve"> PAGEREF _Toc386172102 \h </w:instrText>
            </w:r>
            <w:r>
              <w:rPr>
                <w:noProof/>
                <w:webHidden/>
              </w:rPr>
            </w:r>
          </w:ins>
          <w:r>
            <w:rPr>
              <w:noProof/>
              <w:webHidden/>
            </w:rPr>
            <w:fldChar w:fldCharType="separate"/>
          </w:r>
          <w:ins w:id="6" w:author="Jose Ale" w:date="2014-04-25T06:52:00Z">
            <w:r>
              <w:rPr>
                <w:noProof/>
                <w:webHidden/>
              </w:rPr>
              <w:t>3</w:t>
            </w:r>
            <w:r>
              <w:rPr>
                <w:noProof/>
                <w:webHidden/>
              </w:rPr>
              <w:fldChar w:fldCharType="end"/>
            </w:r>
            <w:r w:rsidRPr="00393F1E">
              <w:rPr>
                <w:rStyle w:val="Hyperlink"/>
                <w:noProof/>
              </w:rPr>
              <w:fldChar w:fldCharType="end"/>
            </w:r>
          </w:ins>
        </w:p>
        <w:p w:rsidR="002631D7" w:rsidRDefault="002631D7">
          <w:pPr>
            <w:pStyle w:val="TOC1"/>
            <w:tabs>
              <w:tab w:val="left" w:pos="440"/>
              <w:tab w:val="right" w:leader="dot" w:pos="9962"/>
            </w:tabs>
            <w:rPr>
              <w:ins w:id="7" w:author="Jose Ale" w:date="2014-04-25T06:52:00Z"/>
              <w:rFonts w:asciiTheme="minorHAnsi" w:eastAsiaTheme="minorEastAsia" w:hAnsiTheme="minorHAnsi" w:cstheme="minorBidi"/>
              <w:noProof/>
              <w:lang w:eastAsia="es-GT"/>
            </w:rPr>
          </w:pPr>
          <w:ins w:id="8"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"_Toc386172103"</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1.1</w:t>
            </w:r>
            <w:r>
              <w:rPr>
                <w:rFonts w:asciiTheme="minorHAnsi" w:eastAsiaTheme="minorEastAsia" w:hAnsiTheme="minorHAnsi" w:cstheme="minorBidi"/>
                <w:noProof/>
                <w:lang w:eastAsia="es-GT"/>
              </w:rPr>
              <w:tab/>
            </w:r>
            <w:r w:rsidRPr="00393F1E">
              <w:rPr>
                <w:rStyle w:val="Hyperlink"/>
                <w:rFonts w:ascii="Berlin Sans FB" w:hAnsi="Berlin Sans FB"/>
                <w:noProof/>
              </w:rPr>
              <w:t>Introducción</w:t>
            </w:r>
            <w:r>
              <w:rPr>
                <w:noProof/>
                <w:webHidden/>
              </w:rPr>
              <w:tab/>
            </w:r>
            <w:r>
              <w:rPr>
                <w:noProof/>
                <w:webHidden/>
              </w:rPr>
              <w:fldChar w:fldCharType="begin"/>
            </w:r>
            <w:r>
              <w:rPr>
                <w:noProof/>
                <w:webHidden/>
              </w:rPr>
              <w:instrText xml:space="preserve"> PAGEREF _Toc386172103 \h </w:instrText>
            </w:r>
            <w:r>
              <w:rPr>
                <w:noProof/>
                <w:webHidden/>
              </w:rPr>
            </w:r>
          </w:ins>
          <w:r>
            <w:rPr>
              <w:noProof/>
              <w:webHidden/>
            </w:rPr>
            <w:fldChar w:fldCharType="separate"/>
          </w:r>
          <w:ins w:id="9" w:author="Jose Ale" w:date="2014-04-25T06:52:00Z">
            <w:r>
              <w:rPr>
                <w:noProof/>
                <w:webHidden/>
              </w:rPr>
              <w:t>3</w:t>
            </w:r>
            <w:r>
              <w:rPr>
                <w:noProof/>
                <w:webHidden/>
              </w:rPr>
              <w:fldChar w:fldCharType="end"/>
            </w:r>
            <w:r w:rsidRPr="00393F1E">
              <w:rPr>
                <w:rStyle w:val="Hyperlink"/>
                <w:noProof/>
              </w:rPr>
              <w:fldChar w:fldCharType="end"/>
            </w:r>
          </w:ins>
        </w:p>
        <w:p w:rsidR="002631D7" w:rsidRDefault="002631D7">
          <w:pPr>
            <w:pStyle w:val="TOC1"/>
            <w:tabs>
              <w:tab w:val="right" w:leader="dot" w:pos="9962"/>
            </w:tabs>
            <w:rPr>
              <w:ins w:id="10" w:author="Jose Ale" w:date="2014-04-25T06:52:00Z"/>
              <w:rFonts w:asciiTheme="minorHAnsi" w:eastAsiaTheme="minorEastAsia" w:hAnsiTheme="minorHAnsi" w:cstheme="minorBidi"/>
              <w:noProof/>
              <w:lang w:eastAsia="es-GT"/>
            </w:rPr>
          </w:pPr>
          <w:ins w:id="11"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"_Toc386172104"</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El presente documento tiene como finalidad definir el procedimiento por el cual se efectúan cambios en los requerimientos.</w:t>
            </w:r>
            <w:r>
              <w:rPr>
                <w:noProof/>
                <w:webHidden/>
              </w:rPr>
              <w:tab/>
            </w:r>
            <w:r>
              <w:rPr>
                <w:noProof/>
                <w:webHidden/>
              </w:rPr>
              <w:fldChar w:fldCharType="begin"/>
            </w:r>
            <w:r>
              <w:rPr>
                <w:noProof/>
                <w:webHidden/>
              </w:rPr>
              <w:instrText xml:space="preserve"> PAGEREF _Toc386172104 \h </w:instrText>
            </w:r>
            <w:r>
              <w:rPr>
                <w:noProof/>
                <w:webHidden/>
              </w:rPr>
            </w:r>
          </w:ins>
          <w:r>
            <w:rPr>
              <w:noProof/>
              <w:webHidden/>
            </w:rPr>
            <w:fldChar w:fldCharType="separate"/>
          </w:r>
          <w:ins w:id="12" w:author="Jose Ale" w:date="2014-04-25T06:52:00Z">
            <w:r>
              <w:rPr>
                <w:noProof/>
                <w:webHidden/>
              </w:rPr>
              <w:t>3</w:t>
            </w:r>
            <w:r>
              <w:rPr>
                <w:noProof/>
                <w:webHidden/>
              </w:rPr>
              <w:fldChar w:fldCharType="end"/>
            </w:r>
            <w:r w:rsidRPr="00393F1E">
              <w:rPr>
                <w:rStyle w:val="Hyperlink"/>
                <w:noProof/>
              </w:rPr>
              <w:fldChar w:fldCharType="end"/>
            </w:r>
          </w:ins>
        </w:p>
        <w:p w:rsidR="002631D7" w:rsidRDefault="002631D7">
          <w:pPr>
            <w:pStyle w:val="TOC1"/>
            <w:tabs>
              <w:tab w:val="left" w:pos="440"/>
              <w:tab w:val="right" w:leader="dot" w:pos="9962"/>
            </w:tabs>
            <w:rPr>
              <w:ins w:id="13" w:author="Jose Ale" w:date="2014-04-25T06:52:00Z"/>
              <w:rFonts w:asciiTheme="minorHAnsi" w:eastAsiaTheme="minorEastAsia" w:hAnsiTheme="minorHAnsi" w:cstheme="minorBidi"/>
              <w:noProof/>
              <w:lang w:eastAsia="es-GT"/>
            </w:rPr>
          </w:pPr>
          <w:ins w:id="14"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"_Toc386172105"</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1.2</w:t>
            </w:r>
            <w:r>
              <w:rPr>
                <w:rFonts w:asciiTheme="minorHAnsi" w:eastAsiaTheme="minorEastAsia" w:hAnsiTheme="minorHAnsi" w:cstheme="minorBidi"/>
                <w:noProof/>
                <w:lang w:eastAsia="es-GT"/>
              </w:rPr>
              <w:tab/>
            </w:r>
            <w:r w:rsidRPr="00393F1E">
              <w:rPr>
                <w:rStyle w:val="Hyperlink"/>
                <w:rFonts w:ascii="Berlin Sans FB" w:hAnsi="Berlin Sans FB"/>
                <w:noProof/>
              </w:rPr>
              <w:t>Propósito</w:t>
            </w:r>
            <w:r>
              <w:rPr>
                <w:noProof/>
                <w:webHidden/>
              </w:rPr>
              <w:tab/>
            </w:r>
            <w:r>
              <w:rPr>
                <w:noProof/>
                <w:webHidden/>
              </w:rPr>
              <w:fldChar w:fldCharType="begin"/>
            </w:r>
            <w:r>
              <w:rPr>
                <w:noProof/>
                <w:webHidden/>
              </w:rPr>
              <w:instrText xml:space="preserve"> PAGEREF _Toc386172105 \h </w:instrText>
            </w:r>
            <w:r>
              <w:rPr>
                <w:noProof/>
                <w:webHidden/>
              </w:rPr>
            </w:r>
          </w:ins>
          <w:r>
            <w:rPr>
              <w:noProof/>
              <w:webHidden/>
            </w:rPr>
            <w:fldChar w:fldCharType="separate"/>
          </w:r>
          <w:ins w:id="15" w:author="Jose Ale" w:date="2014-04-25T06:52:00Z">
            <w:r>
              <w:rPr>
                <w:noProof/>
                <w:webHidden/>
              </w:rPr>
              <w:t>3</w:t>
            </w:r>
            <w:r>
              <w:rPr>
                <w:noProof/>
                <w:webHidden/>
              </w:rPr>
              <w:fldChar w:fldCharType="end"/>
            </w:r>
            <w:r w:rsidRPr="00393F1E">
              <w:rPr>
                <w:rStyle w:val="Hyperlink"/>
                <w:noProof/>
              </w:rPr>
              <w:fldChar w:fldCharType="end"/>
            </w:r>
          </w:ins>
        </w:p>
        <w:p w:rsidR="002631D7" w:rsidRDefault="002631D7">
          <w:pPr>
            <w:pStyle w:val="TOC1"/>
            <w:tabs>
              <w:tab w:val="left" w:pos="440"/>
              <w:tab w:val="right" w:leader="dot" w:pos="9962"/>
            </w:tabs>
            <w:rPr>
              <w:ins w:id="16" w:author="Jose Ale" w:date="2014-04-25T06:52:00Z"/>
              <w:rFonts w:asciiTheme="minorHAnsi" w:eastAsiaTheme="minorEastAsia" w:hAnsiTheme="minorHAnsi" w:cstheme="minorBidi"/>
              <w:noProof/>
              <w:lang w:eastAsia="es-GT"/>
            </w:rPr>
          </w:pPr>
          <w:ins w:id="17"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"_Toc386172106"</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2.</w:t>
            </w:r>
            <w:r>
              <w:rPr>
                <w:rFonts w:asciiTheme="minorHAnsi" w:eastAsiaTheme="minorEastAsia" w:hAnsiTheme="minorHAnsi" w:cstheme="minorBidi"/>
                <w:noProof/>
                <w:lang w:eastAsia="es-GT"/>
              </w:rPr>
              <w:tab/>
            </w:r>
            <w:r w:rsidRPr="00393F1E">
              <w:rPr>
                <w:rStyle w:val="Hyperlink"/>
                <w:rFonts w:ascii="Berlin Sans FB" w:hAnsi="Berlin Sans FB"/>
                <w:noProof/>
              </w:rPr>
              <w:t>Administración de Requerimientos</w:t>
            </w:r>
            <w:r>
              <w:rPr>
                <w:noProof/>
                <w:webHidden/>
              </w:rPr>
              <w:tab/>
            </w:r>
            <w:r>
              <w:rPr>
                <w:noProof/>
                <w:webHidden/>
              </w:rPr>
              <w:fldChar w:fldCharType="begin"/>
            </w:r>
            <w:r>
              <w:rPr>
                <w:noProof/>
                <w:webHidden/>
              </w:rPr>
              <w:instrText xml:space="preserve"> PAGEREF _Toc386172106 \h </w:instrText>
            </w:r>
            <w:r>
              <w:rPr>
                <w:noProof/>
                <w:webHidden/>
              </w:rPr>
            </w:r>
          </w:ins>
          <w:r>
            <w:rPr>
              <w:noProof/>
              <w:webHidden/>
            </w:rPr>
            <w:fldChar w:fldCharType="separate"/>
          </w:r>
          <w:ins w:id="18" w:author="Jose Ale" w:date="2014-04-25T06:52:00Z">
            <w:r>
              <w:rPr>
                <w:noProof/>
                <w:webHidden/>
              </w:rPr>
              <w:t>3</w:t>
            </w:r>
            <w:r>
              <w:rPr>
                <w:noProof/>
                <w:webHidden/>
              </w:rPr>
              <w:fldChar w:fldCharType="end"/>
            </w:r>
            <w:r w:rsidRPr="00393F1E">
              <w:rPr>
                <w:rStyle w:val="Hyperlink"/>
                <w:noProof/>
              </w:rPr>
              <w:fldChar w:fldCharType="end"/>
            </w:r>
          </w:ins>
        </w:p>
        <w:p w:rsidR="002631D7" w:rsidRDefault="002631D7">
          <w:pPr>
            <w:pStyle w:val="TOC1"/>
            <w:tabs>
              <w:tab w:val="left" w:pos="440"/>
              <w:tab w:val="right" w:leader="dot" w:pos="9962"/>
            </w:tabs>
            <w:rPr>
              <w:ins w:id="19" w:author="Jose Ale" w:date="2014-04-25T06:52:00Z"/>
              <w:rFonts w:asciiTheme="minorHAnsi" w:eastAsiaTheme="minorEastAsia" w:hAnsiTheme="minorHAnsi" w:cstheme="minorBidi"/>
              <w:noProof/>
              <w:lang w:eastAsia="es-GT"/>
            </w:rPr>
          </w:pPr>
          <w:ins w:id="20"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"_Toc386172107"</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2.1</w:t>
            </w:r>
            <w:r>
              <w:rPr>
                <w:rFonts w:asciiTheme="minorHAnsi" w:eastAsiaTheme="minorEastAsia" w:hAnsiTheme="minorHAnsi" w:cstheme="minorBidi"/>
                <w:noProof/>
                <w:lang w:eastAsia="es-GT"/>
              </w:rPr>
              <w:tab/>
            </w:r>
            <w:r w:rsidRPr="00393F1E">
              <w:rPr>
                <w:rStyle w:val="Hyperlink"/>
                <w:rFonts w:ascii="Berlin Sans FB" w:hAnsi="Berlin Sans FB"/>
                <w:noProof/>
              </w:rPr>
              <w:t>Organización, Responsabilidades e Interfaces</w:t>
            </w:r>
            <w:r>
              <w:rPr>
                <w:noProof/>
                <w:webHidden/>
              </w:rPr>
              <w:tab/>
            </w:r>
            <w:r>
              <w:rPr>
                <w:noProof/>
                <w:webHidden/>
              </w:rPr>
              <w:fldChar w:fldCharType="begin"/>
            </w:r>
            <w:r>
              <w:rPr>
                <w:noProof/>
                <w:webHidden/>
              </w:rPr>
              <w:instrText xml:space="preserve"> PAGEREF _Toc386172107 \h </w:instrText>
            </w:r>
            <w:r>
              <w:rPr>
                <w:noProof/>
                <w:webHidden/>
              </w:rPr>
            </w:r>
          </w:ins>
          <w:r>
            <w:rPr>
              <w:noProof/>
              <w:webHidden/>
            </w:rPr>
            <w:fldChar w:fldCharType="separate"/>
          </w:r>
          <w:ins w:id="21" w:author="Jose Ale" w:date="2014-04-25T06:52:00Z">
            <w:r>
              <w:rPr>
                <w:noProof/>
                <w:webHidden/>
              </w:rPr>
              <w:t>3</w:t>
            </w:r>
            <w:r>
              <w:rPr>
                <w:noProof/>
                <w:webHidden/>
              </w:rPr>
              <w:fldChar w:fldCharType="end"/>
            </w:r>
            <w:r w:rsidRPr="00393F1E">
              <w:rPr>
                <w:rStyle w:val="Hyperlink"/>
                <w:noProof/>
              </w:rPr>
              <w:fldChar w:fldCharType="end"/>
            </w:r>
          </w:ins>
        </w:p>
        <w:p w:rsidR="002631D7" w:rsidRDefault="002631D7">
          <w:pPr>
            <w:pStyle w:val="TOC1"/>
            <w:tabs>
              <w:tab w:val="left" w:pos="660"/>
              <w:tab w:val="right" w:leader="dot" w:pos="9962"/>
            </w:tabs>
            <w:rPr>
              <w:ins w:id="22" w:author="Jose Ale" w:date="2014-04-25T06:52:00Z"/>
              <w:rFonts w:asciiTheme="minorHAnsi" w:eastAsiaTheme="minorEastAsia" w:hAnsiTheme="minorHAnsi" w:cstheme="minorBidi"/>
              <w:noProof/>
              <w:lang w:eastAsia="es-GT"/>
            </w:rPr>
          </w:pPr>
          <w:ins w:id="23"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"_Toc386172108"</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2.2</w:t>
            </w:r>
            <w:r>
              <w:rPr>
                <w:rFonts w:asciiTheme="minorHAnsi" w:eastAsiaTheme="minorEastAsia" w:hAnsiTheme="minorHAnsi" w:cstheme="minorBidi"/>
                <w:noProof/>
                <w:lang w:eastAsia="es-GT"/>
              </w:rPr>
              <w:tab/>
            </w:r>
            <w:r w:rsidRPr="00393F1E">
              <w:rPr>
                <w:rStyle w:val="Hyperlink"/>
                <w:rFonts w:ascii="Berlin Sans FB" w:hAnsi="Berlin Sans FB"/>
                <w:noProof/>
              </w:rPr>
              <w:t>Herramientas, ambientes e Infraestructura</w:t>
            </w:r>
            <w:r>
              <w:rPr>
                <w:noProof/>
                <w:webHidden/>
              </w:rPr>
              <w:tab/>
            </w:r>
            <w:r>
              <w:rPr>
                <w:noProof/>
                <w:webHidden/>
              </w:rPr>
              <w:fldChar w:fldCharType="begin"/>
            </w:r>
            <w:r>
              <w:rPr>
                <w:noProof/>
                <w:webHidden/>
              </w:rPr>
              <w:instrText xml:space="preserve"> PAGEREF _Toc386172108 \h </w:instrText>
            </w:r>
            <w:r>
              <w:rPr>
                <w:noProof/>
                <w:webHidden/>
              </w:rPr>
            </w:r>
          </w:ins>
          <w:r>
            <w:rPr>
              <w:noProof/>
              <w:webHidden/>
            </w:rPr>
            <w:fldChar w:fldCharType="separate"/>
          </w:r>
          <w:ins w:id="24" w:author="Jose Ale" w:date="2014-04-25T06:52:00Z">
            <w:r>
              <w:rPr>
                <w:noProof/>
                <w:webHidden/>
              </w:rPr>
              <w:t>3</w:t>
            </w:r>
            <w:r>
              <w:rPr>
                <w:noProof/>
                <w:webHidden/>
              </w:rPr>
              <w:fldChar w:fldCharType="end"/>
            </w:r>
            <w:r w:rsidRPr="00393F1E">
              <w:rPr>
                <w:rStyle w:val="Hyperlink"/>
                <w:noProof/>
              </w:rPr>
              <w:fldChar w:fldCharType="end"/>
            </w:r>
          </w:ins>
        </w:p>
        <w:p w:rsidR="002631D7" w:rsidRDefault="002631D7">
          <w:pPr>
            <w:pStyle w:val="TOC1"/>
            <w:tabs>
              <w:tab w:val="left" w:pos="440"/>
              <w:tab w:val="right" w:leader="dot" w:pos="9962"/>
            </w:tabs>
            <w:rPr>
              <w:ins w:id="25" w:author="Jose Ale" w:date="2014-04-25T06:52:00Z"/>
              <w:rFonts w:asciiTheme="minorHAnsi" w:eastAsiaTheme="minorEastAsia" w:hAnsiTheme="minorHAnsi" w:cstheme="minorBidi"/>
              <w:noProof/>
              <w:lang w:eastAsia="es-GT"/>
            </w:rPr>
          </w:pPr>
          <w:ins w:id="26"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"_Toc386172109"</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3.</w:t>
            </w:r>
            <w:r>
              <w:rPr>
                <w:rFonts w:asciiTheme="minorHAnsi" w:eastAsiaTheme="minorEastAsia" w:hAnsiTheme="minorHAnsi" w:cstheme="minorBidi"/>
                <w:noProof/>
                <w:lang w:eastAsia="es-GT"/>
              </w:rPr>
              <w:tab/>
            </w:r>
            <w:r w:rsidRPr="00393F1E">
              <w:rPr>
                <w:rStyle w:val="Hyperlink"/>
                <w:rFonts w:ascii="Berlin Sans FB" w:hAnsi="Berlin Sans FB"/>
                <w:noProof/>
              </w:rPr>
              <w:t>El programa administrador</w:t>
            </w:r>
            <w:r>
              <w:rPr>
                <w:noProof/>
                <w:webHidden/>
              </w:rPr>
              <w:tab/>
            </w:r>
            <w:r>
              <w:rPr>
                <w:noProof/>
                <w:webHidden/>
              </w:rPr>
              <w:fldChar w:fldCharType="begin"/>
            </w:r>
            <w:r>
              <w:rPr>
                <w:noProof/>
                <w:webHidden/>
              </w:rPr>
              <w:instrText xml:space="preserve"> PAGEREF _Toc386172109 \h </w:instrText>
            </w:r>
            <w:r>
              <w:rPr>
                <w:noProof/>
                <w:webHidden/>
              </w:rPr>
            </w:r>
          </w:ins>
          <w:r>
            <w:rPr>
              <w:noProof/>
              <w:webHidden/>
            </w:rPr>
            <w:fldChar w:fldCharType="separate"/>
          </w:r>
          <w:ins w:id="27" w:author="Jose Ale" w:date="2014-04-25T06:52:00Z">
            <w:r>
              <w:rPr>
                <w:noProof/>
                <w:webHidden/>
              </w:rPr>
              <w:t>4</w:t>
            </w:r>
            <w:r>
              <w:rPr>
                <w:noProof/>
                <w:webHidden/>
              </w:rPr>
              <w:fldChar w:fldCharType="end"/>
            </w:r>
            <w:r w:rsidRPr="00393F1E">
              <w:rPr>
                <w:rStyle w:val="Hyperlink"/>
                <w:noProof/>
              </w:rPr>
              <w:fldChar w:fldCharType="end"/>
            </w:r>
          </w:ins>
        </w:p>
        <w:p w:rsidR="002631D7" w:rsidRDefault="002631D7">
          <w:pPr>
            <w:pStyle w:val="TOC1"/>
            <w:tabs>
              <w:tab w:val="left" w:pos="440"/>
              <w:tab w:val="right" w:leader="dot" w:pos="9962"/>
            </w:tabs>
            <w:rPr>
              <w:ins w:id="28" w:author="Jose Ale" w:date="2014-04-25T06:52:00Z"/>
              <w:rFonts w:asciiTheme="minorHAnsi" w:eastAsiaTheme="minorEastAsia" w:hAnsiTheme="minorHAnsi" w:cstheme="minorBidi"/>
              <w:noProof/>
              <w:lang w:eastAsia="es-GT"/>
            </w:rPr>
          </w:pPr>
          <w:ins w:id="29"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"_Toc386172110"</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3.1</w:t>
            </w:r>
            <w:r>
              <w:rPr>
                <w:rFonts w:asciiTheme="minorHAnsi" w:eastAsiaTheme="minorEastAsia" w:hAnsiTheme="minorHAnsi" w:cstheme="minorBidi"/>
                <w:noProof/>
                <w:lang w:eastAsia="es-GT"/>
              </w:rPr>
              <w:tab/>
            </w:r>
            <w:r w:rsidRPr="00393F1E">
              <w:rPr>
                <w:rStyle w:val="Hyperlink"/>
                <w:rFonts w:ascii="Berlin Sans FB" w:hAnsi="Berlin Sans FB"/>
                <w:noProof/>
              </w:rPr>
              <w:t>Identificación de los requerimientos</w:t>
            </w:r>
            <w:r>
              <w:rPr>
                <w:noProof/>
                <w:webHidden/>
              </w:rPr>
              <w:tab/>
            </w:r>
            <w:r>
              <w:rPr>
                <w:noProof/>
                <w:webHidden/>
              </w:rPr>
              <w:fldChar w:fldCharType="begin"/>
            </w:r>
            <w:r>
              <w:rPr>
                <w:noProof/>
                <w:webHidden/>
              </w:rPr>
              <w:instrText xml:space="preserve"> PAGEREF _Toc386172110 \h </w:instrText>
            </w:r>
            <w:r>
              <w:rPr>
                <w:noProof/>
                <w:webHidden/>
              </w:rPr>
            </w:r>
          </w:ins>
          <w:r>
            <w:rPr>
              <w:noProof/>
              <w:webHidden/>
            </w:rPr>
            <w:fldChar w:fldCharType="separate"/>
          </w:r>
          <w:ins w:id="30" w:author="Jose Ale" w:date="2014-04-25T06:52:00Z">
            <w:r>
              <w:rPr>
                <w:noProof/>
                <w:webHidden/>
              </w:rPr>
              <w:t>4</w:t>
            </w:r>
            <w:r>
              <w:rPr>
                <w:noProof/>
                <w:webHidden/>
              </w:rPr>
              <w:fldChar w:fldCharType="end"/>
            </w:r>
            <w:r w:rsidRPr="00393F1E">
              <w:rPr>
                <w:rStyle w:val="Hyperlink"/>
                <w:noProof/>
              </w:rPr>
              <w:fldChar w:fldCharType="end"/>
            </w:r>
          </w:ins>
        </w:p>
        <w:p w:rsidR="002631D7" w:rsidRDefault="002631D7">
          <w:pPr>
            <w:pStyle w:val="TOC1"/>
            <w:tabs>
              <w:tab w:val="left" w:pos="660"/>
              <w:tab w:val="right" w:leader="dot" w:pos="9962"/>
            </w:tabs>
            <w:rPr>
              <w:ins w:id="31" w:author="Jose Ale" w:date="2014-04-25T06:52:00Z"/>
              <w:rFonts w:asciiTheme="minorHAnsi" w:eastAsiaTheme="minorEastAsia" w:hAnsiTheme="minorHAnsi" w:cstheme="minorBidi"/>
              <w:noProof/>
              <w:lang w:eastAsia="es-GT"/>
            </w:rPr>
          </w:pPr>
          <w:ins w:id="32"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"_Toc386172111"</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3.2</w:t>
            </w:r>
            <w:r>
              <w:rPr>
                <w:rFonts w:asciiTheme="minorHAnsi" w:eastAsiaTheme="minorEastAsia" w:hAnsiTheme="minorHAnsi" w:cstheme="minorBidi"/>
                <w:noProof/>
                <w:lang w:eastAsia="es-GT"/>
              </w:rPr>
              <w:tab/>
            </w:r>
            <w:r w:rsidRPr="00393F1E">
              <w:rPr>
                <w:rStyle w:val="Hyperlink"/>
                <w:rFonts w:ascii="Berlin Sans FB" w:hAnsi="Berlin Sans FB"/>
                <w:noProof/>
              </w:rPr>
              <w:t>Matriz de trazabilidad</w:t>
            </w:r>
            <w:r>
              <w:rPr>
                <w:noProof/>
                <w:webHidden/>
              </w:rPr>
              <w:tab/>
            </w:r>
            <w:r>
              <w:rPr>
                <w:noProof/>
                <w:webHidden/>
              </w:rPr>
              <w:fldChar w:fldCharType="begin"/>
            </w:r>
            <w:r>
              <w:rPr>
                <w:noProof/>
                <w:webHidden/>
              </w:rPr>
              <w:instrText xml:space="preserve"> PAGEREF _Toc386172111 \h </w:instrText>
            </w:r>
            <w:r>
              <w:rPr>
                <w:noProof/>
                <w:webHidden/>
              </w:rPr>
            </w:r>
          </w:ins>
          <w:r>
            <w:rPr>
              <w:noProof/>
              <w:webHidden/>
            </w:rPr>
            <w:fldChar w:fldCharType="separate"/>
          </w:r>
          <w:ins w:id="33" w:author="Jose Ale" w:date="2014-04-25T06:52:00Z">
            <w:r>
              <w:rPr>
                <w:noProof/>
                <w:webHidden/>
              </w:rPr>
              <w:t>5</w:t>
            </w:r>
            <w:r>
              <w:rPr>
                <w:noProof/>
                <w:webHidden/>
              </w:rPr>
              <w:fldChar w:fldCharType="end"/>
            </w:r>
            <w:r w:rsidRPr="00393F1E">
              <w:rPr>
                <w:rStyle w:val="Hyperlink"/>
                <w:noProof/>
              </w:rPr>
              <w:fldChar w:fldCharType="end"/>
            </w:r>
          </w:ins>
        </w:p>
        <w:p w:rsidR="002631D7" w:rsidRDefault="002631D7">
          <w:pPr>
            <w:pStyle w:val="TOC1"/>
            <w:tabs>
              <w:tab w:val="left" w:pos="660"/>
              <w:tab w:val="right" w:leader="dot" w:pos="9962"/>
            </w:tabs>
            <w:rPr>
              <w:ins w:id="34" w:author="Jose Ale" w:date="2014-04-25T06:52:00Z"/>
              <w:rFonts w:asciiTheme="minorHAnsi" w:eastAsiaTheme="minorEastAsia" w:hAnsiTheme="minorHAnsi" w:cstheme="minorBidi"/>
              <w:noProof/>
              <w:lang w:eastAsia="es-GT"/>
            </w:rPr>
          </w:pPr>
          <w:ins w:id="35" w:author="Jose Ale" w:date="2014-04-25T06:52:00Z">
            <w:r w:rsidRPr="00393F1E">
              <w:rPr>
                <w:rStyle w:val="Hyperlink"/>
                <w:noProof/>
              </w:rPr>
              <w:fldChar w:fldCharType="begin"/>
            </w:r>
            <w:r w:rsidRPr="00393F1E">
              <w:rPr>
                <w:rStyle w:val="Hyperlink"/>
                <w:noProof/>
              </w:rPr>
              <w:instrText xml:space="preserve"> </w:instrText>
            </w:r>
            <w:r>
              <w:rPr>
                <w:noProof/>
              </w:rPr>
              <w:instrText>HYPERLINK \l "_Toc386172112"</w:instrText>
            </w:r>
            <w:r w:rsidRPr="00393F1E">
              <w:rPr>
                <w:rStyle w:val="Hyperlink"/>
                <w:noProof/>
              </w:rPr>
              <w:instrText xml:space="preserve"> </w:instrText>
            </w:r>
            <w:r w:rsidRPr="00393F1E">
              <w:rPr>
                <w:rStyle w:val="Hyperlink"/>
                <w:noProof/>
              </w:rPr>
            </w:r>
            <w:r w:rsidRPr="00393F1E">
              <w:rPr>
                <w:rStyle w:val="Hyperlink"/>
                <w:noProof/>
              </w:rPr>
              <w:fldChar w:fldCharType="separate"/>
            </w:r>
            <w:r w:rsidRPr="00393F1E">
              <w:rPr>
                <w:rStyle w:val="Hyperlink"/>
                <w:rFonts w:ascii="Berlin Sans FB" w:hAnsi="Berlin Sans FB"/>
                <w:noProof/>
              </w:rPr>
              <w:t>3.3</w:t>
            </w:r>
            <w:r>
              <w:rPr>
                <w:rFonts w:asciiTheme="minorHAnsi" w:eastAsiaTheme="minorEastAsia" w:hAnsiTheme="minorHAnsi" w:cstheme="minorBidi"/>
                <w:noProof/>
                <w:lang w:eastAsia="es-GT"/>
              </w:rPr>
              <w:tab/>
            </w:r>
            <w:r w:rsidRPr="00393F1E">
              <w:rPr>
                <w:rStyle w:val="Hyperlink"/>
                <w:rFonts w:ascii="Berlin Sans FB" w:hAnsi="Berlin Sans FB"/>
                <w:noProof/>
              </w:rPr>
              <w:t>Atributos</w:t>
            </w:r>
            <w:r>
              <w:rPr>
                <w:noProof/>
                <w:webHidden/>
              </w:rPr>
              <w:tab/>
            </w:r>
            <w:r>
              <w:rPr>
                <w:noProof/>
                <w:webHidden/>
              </w:rPr>
              <w:fldChar w:fldCharType="begin"/>
            </w:r>
            <w:r>
              <w:rPr>
                <w:noProof/>
                <w:webHidden/>
              </w:rPr>
              <w:instrText xml:space="preserve"> PAGEREF _Toc386172112 \h </w:instrText>
            </w:r>
            <w:r>
              <w:rPr>
                <w:noProof/>
                <w:webHidden/>
              </w:rPr>
            </w:r>
          </w:ins>
          <w:r>
            <w:rPr>
              <w:noProof/>
              <w:webHidden/>
            </w:rPr>
            <w:fldChar w:fldCharType="separate"/>
          </w:r>
          <w:ins w:id="36" w:author="Jose Ale" w:date="2014-04-25T06:52:00Z">
            <w:r>
              <w:rPr>
                <w:noProof/>
                <w:webHidden/>
              </w:rPr>
              <w:t>6</w:t>
            </w:r>
            <w:r>
              <w:rPr>
                <w:noProof/>
                <w:webHidden/>
              </w:rPr>
              <w:fldChar w:fldCharType="end"/>
            </w:r>
            <w:r w:rsidRPr="00393F1E">
              <w:rPr>
                <w:rStyle w:val="Hyperlink"/>
                <w:noProof/>
              </w:rPr>
              <w:fldChar w:fldCharType="end"/>
            </w:r>
          </w:ins>
        </w:p>
        <w:p w:rsidR="005E621A" w:rsidDel="00035ACB" w:rsidRDefault="005E621A">
          <w:pPr>
            <w:pStyle w:val="TOC1"/>
            <w:tabs>
              <w:tab w:val="right" w:leader="dot" w:pos="9962"/>
            </w:tabs>
            <w:rPr>
              <w:del w:id="37" w:author="Jose Ale" w:date="2014-04-25T06:47:00Z"/>
              <w:rFonts w:asciiTheme="minorHAnsi" w:eastAsiaTheme="minorEastAsia" w:hAnsiTheme="minorHAnsi" w:cstheme="minorBidi"/>
              <w:noProof/>
              <w:lang w:eastAsia="es-GT"/>
            </w:rPr>
          </w:pPr>
          <w:del w:id="38" w:author="Jose Ale" w:date="2014-04-25T06:47:00Z">
            <w:r w:rsidRPr="00035ACB" w:rsidDel="00035ACB">
              <w:rPr>
                <w:noProof/>
                <w:rPrChange w:id="39" w:author="Jose Ale" w:date="2014-04-25T06:47:00Z">
                  <w:rPr>
                    <w:rStyle w:val="Hyperlink"/>
                    <w:rFonts w:ascii="Berlin Sans FB" w:hAnsi="Berlin Sans FB"/>
                    <w:noProof/>
                  </w:rPr>
                </w:rPrChange>
              </w:rPr>
              <w:delText>Presentación</w:delText>
            </w:r>
            <w:r w:rsidDel="00035ACB">
              <w:rPr>
                <w:noProof/>
                <w:webHidden/>
              </w:rPr>
              <w:tab/>
              <w:delText>1</w:delText>
            </w:r>
          </w:del>
        </w:p>
        <w:p w:rsidR="005E621A" w:rsidDel="00035ACB" w:rsidRDefault="005E621A">
          <w:pPr>
            <w:pStyle w:val="TOC1"/>
            <w:tabs>
              <w:tab w:val="right" w:leader="dot" w:pos="9962"/>
            </w:tabs>
            <w:rPr>
              <w:del w:id="40" w:author="Jose Ale" w:date="2014-04-25T06:47:00Z"/>
              <w:rFonts w:asciiTheme="minorHAnsi" w:eastAsiaTheme="minorEastAsia" w:hAnsiTheme="minorHAnsi" w:cstheme="minorBidi"/>
              <w:noProof/>
              <w:lang w:eastAsia="es-GT"/>
            </w:rPr>
          </w:pPr>
          <w:del w:id="41" w:author="Jose Ale" w:date="2014-04-25T06:47:00Z">
            <w:r w:rsidRPr="00035ACB" w:rsidDel="00035ACB">
              <w:rPr>
                <w:noProof/>
                <w:rPrChange w:id="42" w:author="Jose Ale" w:date="2014-04-25T06:47:00Z">
                  <w:rPr>
                    <w:rStyle w:val="Hyperlink"/>
                    <w:rFonts w:ascii="Berlin Sans FB" w:hAnsi="Berlin Sans FB"/>
                    <w:noProof/>
                  </w:rPr>
                </w:rPrChange>
              </w:rPr>
              <w:delText>Antecedentes</w:delText>
            </w:r>
            <w:r w:rsidDel="00035ACB">
              <w:rPr>
                <w:noProof/>
                <w:webHidden/>
              </w:rPr>
              <w:tab/>
              <w:delText>1</w:delText>
            </w:r>
          </w:del>
        </w:p>
        <w:p w:rsidR="005E621A" w:rsidDel="00035ACB" w:rsidRDefault="005E621A">
          <w:pPr>
            <w:pStyle w:val="TOC1"/>
            <w:tabs>
              <w:tab w:val="right" w:leader="dot" w:pos="9962"/>
            </w:tabs>
            <w:rPr>
              <w:del w:id="43" w:author="Jose Ale" w:date="2014-04-25T06:47:00Z"/>
              <w:rFonts w:asciiTheme="minorHAnsi" w:eastAsiaTheme="minorEastAsia" w:hAnsiTheme="minorHAnsi" w:cstheme="minorBidi"/>
              <w:noProof/>
              <w:lang w:eastAsia="es-GT"/>
            </w:rPr>
          </w:pPr>
          <w:del w:id="44" w:author="Jose Ale" w:date="2014-04-25T06:47:00Z">
            <w:r w:rsidRPr="00035ACB" w:rsidDel="00035ACB">
              <w:rPr>
                <w:noProof/>
                <w:rPrChange w:id="45" w:author="Jose Ale" w:date="2014-04-25T06:47:00Z">
                  <w:rPr>
                    <w:rStyle w:val="Hyperlink"/>
                    <w:rFonts w:ascii="Berlin Sans FB" w:hAnsi="Berlin Sans FB"/>
                    <w:noProof/>
                  </w:rPr>
                </w:rPrChange>
              </w:rPr>
              <w:delText>Historial De Revisión</w:delText>
            </w:r>
            <w:r w:rsidDel="00035ACB">
              <w:rPr>
                <w:noProof/>
                <w:webHidden/>
              </w:rPr>
              <w:tab/>
              <w:delText>1</w:delText>
            </w:r>
          </w:del>
        </w:p>
        <w:p w:rsidR="005E621A" w:rsidDel="00035ACB" w:rsidRDefault="005E621A">
          <w:pPr>
            <w:pStyle w:val="TOC1"/>
            <w:tabs>
              <w:tab w:val="left" w:pos="440"/>
              <w:tab w:val="right" w:leader="dot" w:pos="9962"/>
            </w:tabs>
            <w:rPr>
              <w:del w:id="46" w:author="Jose Ale" w:date="2014-04-25T06:47:00Z"/>
              <w:rFonts w:asciiTheme="minorHAnsi" w:eastAsiaTheme="minorEastAsia" w:hAnsiTheme="minorHAnsi" w:cstheme="minorBidi"/>
              <w:noProof/>
              <w:lang w:eastAsia="es-GT"/>
            </w:rPr>
          </w:pPr>
          <w:del w:id="47" w:author="Jose Ale" w:date="2014-04-25T06:47:00Z">
            <w:r w:rsidRPr="00035ACB" w:rsidDel="00035ACB">
              <w:rPr>
                <w:noProof/>
                <w:rPrChange w:id="48" w:author="Jose Ale" w:date="2014-04-25T06:47:00Z">
                  <w:rPr>
                    <w:rStyle w:val="Hyperlink"/>
                    <w:rFonts w:ascii="Berlin Sans FB" w:hAnsi="Berlin Sans FB"/>
                    <w:noProof/>
                  </w:rPr>
                </w:rPrChange>
              </w:rPr>
              <w:delText>1.</w:delText>
            </w:r>
            <w:r w:rsidDel="00035ACB">
              <w:rPr>
                <w:rFonts w:asciiTheme="minorHAnsi" w:eastAsiaTheme="minorEastAsia" w:hAnsiTheme="minorHAnsi" w:cstheme="minorBidi"/>
                <w:noProof/>
                <w:lang w:eastAsia="es-GT"/>
              </w:rPr>
              <w:tab/>
            </w:r>
            <w:r w:rsidRPr="00035ACB" w:rsidDel="00035ACB">
              <w:rPr>
                <w:noProof/>
                <w:rPrChange w:id="49" w:author="Jose Ale" w:date="2014-04-25T06:47:00Z">
                  <w:rPr>
                    <w:rStyle w:val="Hyperlink"/>
                    <w:rFonts w:ascii="Berlin Sans FB" w:hAnsi="Berlin Sans FB"/>
                    <w:noProof/>
                  </w:rPr>
                </w:rPrChange>
              </w:rPr>
              <w:delText>Visión</w:delText>
            </w:r>
            <w:r w:rsidDel="00035ACB">
              <w:rPr>
                <w:noProof/>
                <w:webHidden/>
              </w:rPr>
              <w:tab/>
              <w:delText>2</w:delText>
            </w:r>
          </w:del>
        </w:p>
        <w:p w:rsidR="005E621A" w:rsidDel="00035ACB" w:rsidRDefault="005E621A">
          <w:pPr>
            <w:pStyle w:val="TOC2"/>
            <w:tabs>
              <w:tab w:val="left" w:pos="660"/>
              <w:tab w:val="right" w:leader="dot" w:pos="9962"/>
            </w:tabs>
            <w:rPr>
              <w:del w:id="50" w:author="Jose Ale" w:date="2014-04-25T06:47:00Z"/>
              <w:rFonts w:asciiTheme="minorHAnsi" w:eastAsiaTheme="minorEastAsia" w:hAnsiTheme="minorHAnsi" w:cstheme="minorBidi"/>
              <w:noProof/>
              <w:lang w:eastAsia="es-GT"/>
            </w:rPr>
          </w:pPr>
          <w:del w:id="51" w:author="Jose Ale" w:date="2014-04-25T06:47:00Z">
            <w:r w:rsidRPr="00035ACB" w:rsidDel="00035ACB">
              <w:rPr>
                <w:noProof/>
                <w:rPrChange w:id="52" w:author="Jose Ale" w:date="2014-04-25T06:47:00Z">
                  <w:rPr>
                    <w:rStyle w:val="Hyperlink"/>
                    <w:rFonts w:ascii="Berlin Sans FB" w:hAnsi="Berlin Sans FB"/>
                    <w:noProof/>
                  </w:rPr>
                </w:rPrChange>
              </w:rPr>
              <w:delText>1.1</w:delText>
            </w:r>
            <w:r w:rsidDel="00035ACB">
              <w:rPr>
                <w:rFonts w:asciiTheme="minorHAnsi" w:eastAsiaTheme="minorEastAsia" w:hAnsiTheme="minorHAnsi" w:cstheme="minorBidi"/>
                <w:noProof/>
                <w:lang w:eastAsia="es-GT"/>
              </w:rPr>
              <w:tab/>
            </w:r>
            <w:r w:rsidRPr="00035ACB" w:rsidDel="00035ACB">
              <w:rPr>
                <w:noProof/>
                <w:rPrChange w:id="53" w:author="Jose Ale" w:date="2014-04-25T06:47:00Z">
                  <w:rPr>
                    <w:rStyle w:val="Hyperlink"/>
                    <w:rFonts w:ascii="Berlin Sans FB" w:hAnsi="Berlin Sans FB"/>
                    <w:noProof/>
                  </w:rPr>
                </w:rPrChange>
              </w:rPr>
              <w:delText>Introducción</w:delText>
            </w:r>
            <w:r w:rsidDel="00035ACB">
              <w:rPr>
                <w:noProof/>
                <w:webHidden/>
              </w:rPr>
              <w:tab/>
              <w:delText>2</w:delText>
            </w:r>
          </w:del>
        </w:p>
        <w:p w:rsidR="005E621A" w:rsidDel="00035ACB" w:rsidRDefault="005E621A">
          <w:pPr>
            <w:pStyle w:val="TOC2"/>
            <w:tabs>
              <w:tab w:val="left" w:pos="660"/>
              <w:tab w:val="right" w:leader="dot" w:pos="9962"/>
            </w:tabs>
            <w:rPr>
              <w:del w:id="54" w:author="Jose Ale" w:date="2014-04-25T06:47:00Z"/>
              <w:rFonts w:asciiTheme="minorHAnsi" w:eastAsiaTheme="minorEastAsia" w:hAnsiTheme="minorHAnsi" w:cstheme="minorBidi"/>
              <w:noProof/>
              <w:lang w:eastAsia="es-GT"/>
            </w:rPr>
          </w:pPr>
          <w:del w:id="55" w:author="Jose Ale" w:date="2014-04-25T06:47:00Z">
            <w:r w:rsidRPr="00035ACB" w:rsidDel="00035ACB">
              <w:rPr>
                <w:noProof/>
                <w:rPrChange w:id="56" w:author="Jose Ale" w:date="2014-04-25T06:47:00Z">
                  <w:rPr>
                    <w:rStyle w:val="Hyperlink"/>
                    <w:rFonts w:ascii="Berlin Sans FB" w:hAnsi="Berlin Sans FB"/>
                    <w:noProof/>
                  </w:rPr>
                </w:rPrChange>
              </w:rPr>
              <w:delText>1.2</w:delText>
            </w:r>
            <w:r w:rsidDel="00035ACB">
              <w:rPr>
                <w:rFonts w:asciiTheme="minorHAnsi" w:eastAsiaTheme="minorEastAsia" w:hAnsiTheme="minorHAnsi" w:cstheme="minorBidi"/>
                <w:noProof/>
                <w:lang w:eastAsia="es-GT"/>
              </w:rPr>
              <w:tab/>
            </w:r>
            <w:r w:rsidRPr="00035ACB" w:rsidDel="00035ACB">
              <w:rPr>
                <w:noProof/>
                <w:rPrChange w:id="57" w:author="Jose Ale" w:date="2014-04-25T06:47:00Z">
                  <w:rPr>
                    <w:rStyle w:val="Hyperlink"/>
                    <w:rFonts w:ascii="Berlin Sans FB" w:hAnsi="Berlin Sans FB"/>
                    <w:noProof/>
                  </w:rPr>
                </w:rPrChange>
              </w:rPr>
              <w:delText>Propósito</w:delText>
            </w:r>
            <w:r w:rsidDel="00035ACB">
              <w:rPr>
                <w:noProof/>
                <w:webHidden/>
              </w:rPr>
              <w:tab/>
              <w:delText>2</w:delText>
            </w:r>
          </w:del>
        </w:p>
        <w:p w:rsidR="005E621A" w:rsidDel="00035ACB" w:rsidRDefault="005E621A">
          <w:pPr>
            <w:pStyle w:val="TOC2"/>
            <w:tabs>
              <w:tab w:val="left" w:pos="660"/>
              <w:tab w:val="right" w:leader="dot" w:pos="9962"/>
            </w:tabs>
            <w:rPr>
              <w:del w:id="58" w:author="Jose Ale" w:date="2014-04-25T06:47:00Z"/>
              <w:rFonts w:asciiTheme="minorHAnsi" w:eastAsiaTheme="minorEastAsia" w:hAnsiTheme="minorHAnsi" w:cstheme="minorBidi"/>
              <w:noProof/>
              <w:lang w:eastAsia="es-GT"/>
            </w:rPr>
          </w:pPr>
          <w:del w:id="59" w:author="Jose Ale" w:date="2014-04-25T06:47:00Z">
            <w:r w:rsidRPr="00035ACB" w:rsidDel="00035ACB">
              <w:rPr>
                <w:noProof/>
                <w:rPrChange w:id="60" w:author="Jose Ale" w:date="2014-04-25T06:47:00Z">
                  <w:rPr>
                    <w:rStyle w:val="Hyperlink"/>
                    <w:rFonts w:ascii="Berlin Sans FB" w:hAnsi="Berlin Sans FB"/>
                    <w:noProof/>
                  </w:rPr>
                </w:rPrChange>
              </w:rPr>
              <w:delText>1.3</w:delText>
            </w:r>
            <w:r w:rsidDel="00035ACB">
              <w:rPr>
                <w:rFonts w:asciiTheme="minorHAnsi" w:eastAsiaTheme="minorEastAsia" w:hAnsiTheme="minorHAnsi" w:cstheme="minorBidi"/>
                <w:noProof/>
                <w:lang w:eastAsia="es-GT"/>
              </w:rPr>
              <w:tab/>
            </w:r>
            <w:r w:rsidRPr="00035ACB" w:rsidDel="00035ACB">
              <w:rPr>
                <w:noProof/>
                <w:rPrChange w:id="61" w:author="Jose Ale" w:date="2014-04-25T06:47:00Z">
                  <w:rPr>
                    <w:rStyle w:val="Hyperlink"/>
                    <w:rFonts w:ascii="Berlin Sans FB" w:hAnsi="Berlin Sans FB"/>
                    <w:noProof/>
                  </w:rPr>
                </w:rPrChange>
              </w:rPr>
              <w:delText>Alcance</w:delText>
            </w:r>
            <w:r w:rsidDel="00035ACB">
              <w:rPr>
                <w:noProof/>
                <w:webHidden/>
              </w:rPr>
              <w:tab/>
              <w:delText>2</w:delText>
            </w:r>
          </w:del>
        </w:p>
        <w:p w:rsidR="005E621A" w:rsidDel="00035ACB" w:rsidRDefault="005E621A">
          <w:pPr>
            <w:pStyle w:val="TOC2"/>
            <w:tabs>
              <w:tab w:val="left" w:pos="660"/>
              <w:tab w:val="right" w:leader="dot" w:pos="9962"/>
            </w:tabs>
            <w:rPr>
              <w:del w:id="62" w:author="Jose Ale" w:date="2014-04-25T06:47:00Z"/>
              <w:rFonts w:asciiTheme="minorHAnsi" w:eastAsiaTheme="minorEastAsia" w:hAnsiTheme="minorHAnsi" w:cstheme="minorBidi"/>
              <w:noProof/>
              <w:lang w:eastAsia="es-GT"/>
            </w:rPr>
          </w:pPr>
          <w:del w:id="63" w:author="Jose Ale" w:date="2014-04-25T06:47:00Z">
            <w:r w:rsidRPr="00035ACB" w:rsidDel="00035ACB">
              <w:rPr>
                <w:noProof/>
                <w:rPrChange w:id="64" w:author="Jose Ale" w:date="2014-04-25T06:47:00Z">
                  <w:rPr>
                    <w:rStyle w:val="Hyperlink"/>
                    <w:rFonts w:ascii="Berlin Sans FB" w:hAnsi="Berlin Sans FB"/>
                    <w:noProof/>
                  </w:rPr>
                </w:rPrChange>
              </w:rPr>
              <w:delText>1.4</w:delText>
            </w:r>
            <w:r w:rsidDel="00035ACB">
              <w:rPr>
                <w:rFonts w:asciiTheme="minorHAnsi" w:eastAsiaTheme="minorEastAsia" w:hAnsiTheme="minorHAnsi" w:cstheme="minorBidi"/>
                <w:noProof/>
                <w:lang w:eastAsia="es-GT"/>
              </w:rPr>
              <w:tab/>
            </w:r>
            <w:r w:rsidRPr="00035ACB" w:rsidDel="00035ACB">
              <w:rPr>
                <w:noProof/>
                <w:rPrChange w:id="65" w:author="Jose Ale" w:date="2014-04-25T06:47:00Z">
                  <w:rPr>
                    <w:rStyle w:val="Hyperlink"/>
                    <w:rFonts w:ascii="Berlin Sans FB" w:hAnsi="Berlin Sans FB"/>
                    <w:noProof/>
                  </w:rPr>
                </w:rPrChange>
              </w:rPr>
              <w:delText>Definiciones Acrónimas y abreviaturas</w:delText>
            </w:r>
            <w:r w:rsidDel="00035ACB">
              <w:rPr>
                <w:noProof/>
                <w:webHidden/>
              </w:rPr>
              <w:tab/>
              <w:delText>2</w:delText>
            </w:r>
          </w:del>
        </w:p>
        <w:p w:rsidR="005E621A" w:rsidDel="00035ACB" w:rsidRDefault="005E621A">
          <w:pPr>
            <w:pStyle w:val="TOC2"/>
            <w:tabs>
              <w:tab w:val="left" w:pos="660"/>
              <w:tab w:val="right" w:leader="dot" w:pos="9962"/>
            </w:tabs>
            <w:rPr>
              <w:del w:id="66" w:author="Jose Ale" w:date="2014-04-25T06:47:00Z"/>
              <w:rFonts w:asciiTheme="minorHAnsi" w:eastAsiaTheme="minorEastAsia" w:hAnsiTheme="minorHAnsi" w:cstheme="minorBidi"/>
              <w:noProof/>
              <w:lang w:eastAsia="es-GT"/>
            </w:rPr>
          </w:pPr>
          <w:del w:id="67" w:author="Jose Ale" w:date="2014-04-25T06:47:00Z">
            <w:r w:rsidRPr="00035ACB" w:rsidDel="00035ACB">
              <w:rPr>
                <w:noProof/>
                <w:rPrChange w:id="68" w:author="Jose Ale" w:date="2014-04-25T06:47:00Z">
                  <w:rPr>
                    <w:rStyle w:val="Hyperlink"/>
                    <w:rFonts w:ascii="Berlin Sans FB" w:hAnsi="Berlin Sans FB"/>
                    <w:noProof/>
                  </w:rPr>
                </w:rPrChange>
              </w:rPr>
              <w:delText>1.5</w:delText>
            </w:r>
            <w:r w:rsidDel="00035ACB">
              <w:rPr>
                <w:rFonts w:asciiTheme="minorHAnsi" w:eastAsiaTheme="minorEastAsia" w:hAnsiTheme="minorHAnsi" w:cstheme="minorBidi"/>
                <w:noProof/>
                <w:lang w:eastAsia="es-GT"/>
              </w:rPr>
              <w:tab/>
            </w:r>
            <w:r w:rsidRPr="00035ACB" w:rsidDel="00035ACB">
              <w:rPr>
                <w:noProof/>
                <w:rPrChange w:id="69" w:author="Jose Ale" w:date="2014-04-25T06:47:00Z">
                  <w:rPr>
                    <w:rStyle w:val="Hyperlink"/>
                    <w:rFonts w:ascii="Berlin Sans FB" w:hAnsi="Berlin Sans FB"/>
                    <w:noProof/>
                  </w:rPr>
                </w:rPrChange>
              </w:rPr>
              <w:delText>Referencias</w:delText>
            </w:r>
            <w:r w:rsidDel="00035ACB">
              <w:rPr>
                <w:noProof/>
                <w:webHidden/>
              </w:rPr>
              <w:tab/>
              <w:delText>2</w:delText>
            </w:r>
          </w:del>
        </w:p>
        <w:p w:rsidR="005E621A" w:rsidDel="00035ACB" w:rsidRDefault="005E621A">
          <w:pPr>
            <w:pStyle w:val="TOC1"/>
            <w:tabs>
              <w:tab w:val="right" w:leader="dot" w:pos="9962"/>
            </w:tabs>
            <w:rPr>
              <w:del w:id="70" w:author="Jose Ale" w:date="2014-04-25T06:47:00Z"/>
              <w:rFonts w:asciiTheme="minorHAnsi" w:eastAsiaTheme="minorEastAsia" w:hAnsiTheme="minorHAnsi" w:cstheme="minorBidi"/>
              <w:noProof/>
              <w:lang w:eastAsia="es-GT"/>
            </w:rPr>
          </w:pPr>
          <w:del w:id="71" w:author="Jose Ale" w:date="2014-04-25T06:47:00Z">
            <w:r w:rsidRPr="00035ACB" w:rsidDel="00035ACB">
              <w:rPr>
                <w:noProof/>
                <w:rPrChange w:id="72" w:author="Jose Ale" w:date="2014-04-25T06:47:00Z">
                  <w:rPr>
                    <w:rStyle w:val="Hyperlink"/>
                    <w:rFonts w:ascii="Berlin Sans FB" w:hAnsi="Berlin Sans FB"/>
                    <w:noProof/>
                  </w:rPr>
                </w:rPrChange>
              </w:rPr>
              <w:delText>Titulo 2</w:delText>
            </w:r>
            <w:r w:rsidDel="00035ACB">
              <w:rPr>
                <w:noProof/>
                <w:webHidden/>
              </w:rPr>
              <w:tab/>
              <w:delText>2</w:delText>
            </w:r>
          </w:del>
        </w:p>
        <w:p w:rsidR="005E621A" w:rsidDel="00035ACB" w:rsidRDefault="005E621A">
          <w:pPr>
            <w:pStyle w:val="TOC1"/>
            <w:tabs>
              <w:tab w:val="right" w:leader="dot" w:pos="9962"/>
            </w:tabs>
            <w:rPr>
              <w:del w:id="73" w:author="Jose Ale" w:date="2014-04-25T06:47:00Z"/>
              <w:rFonts w:asciiTheme="minorHAnsi" w:eastAsiaTheme="minorEastAsia" w:hAnsiTheme="minorHAnsi" w:cstheme="minorBidi"/>
              <w:noProof/>
              <w:lang w:eastAsia="es-GT"/>
            </w:rPr>
          </w:pPr>
          <w:del w:id="74" w:author="Jose Ale" w:date="2014-04-25T06:47:00Z">
            <w:r w:rsidRPr="00035ACB" w:rsidDel="00035ACB">
              <w:rPr>
                <w:noProof/>
                <w:rPrChange w:id="75" w:author="Jose Ale" w:date="2014-04-25T06:47:00Z">
                  <w:rPr>
                    <w:rStyle w:val="Hyperlink"/>
                    <w:rFonts w:ascii="Berlin Sans FB" w:hAnsi="Berlin Sans FB"/>
                    <w:noProof/>
                  </w:rPr>
                </w:rPrChange>
              </w:rPr>
              <w:delText>Titulo 3</w:delText>
            </w:r>
            <w:r w:rsidDel="00035ACB">
              <w:rPr>
                <w:noProof/>
                <w:webHidden/>
              </w:rPr>
              <w:tab/>
              <w:delText>2</w:delText>
            </w:r>
          </w:del>
        </w:p>
        <w:p w:rsidR="000F1266" w:rsidRDefault="000F1266">
          <w:r w:rsidRPr="000F1266">
            <w:rPr>
              <w:rFonts w:ascii="Berlin Sans FB" w:hAnsi="Berlin Sans FB"/>
              <w:b/>
              <w:bCs/>
              <w:sz w:val="28"/>
              <w:szCs w:val="28"/>
              <w:lang w:val="es-ES"/>
            </w:rPr>
            <w:fldChar w:fldCharType="end"/>
          </w:r>
        </w:p>
      </w:sdtContent>
    </w:sdt>
    <w:p w:rsidR="000F1266" w:rsidRPr="000F1266" w:rsidRDefault="000F1266" w:rsidP="000F1266">
      <w:pPr>
        <w:pStyle w:val="TOCHeading"/>
        <w:rPr>
          <w:rFonts w:ascii="Berlin Sans FB" w:eastAsia="Calibri" w:hAnsi="Berlin Sans FB" w:cs="Times New Roman"/>
          <w:color w:val="auto"/>
          <w:sz w:val="22"/>
          <w:szCs w:val="22"/>
          <w:u w:val="single"/>
          <w:lang w:eastAsia="en-US"/>
        </w:rPr>
      </w:pPr>
    </w:p>
    <w:p w:rsidR="000F1266" w:rsidDel="00035ACB" w:rsidRDefault="001F3987" w:rsidP="000F1266">
      <w:pPr>
        <w:pStyle w:val="Heading1"/>
        <w:rPr>
          <w:del w:id="76" w:author="Jose Ale" w:date="2014-04-25T06:47:00Z"/>
          <w:rFonts w:ascii="Berlin Sans FB" w:eastAsia="Calibri" w:hAnsi="Berlin Sans FB"/>
          <w:b w:val="0"/>
          <w:u w:val="single"/>
        </w:rPr>
      </w:pPr>
      <w:del w:id="77" w:author="Jose Ale" w:date="2014-04-25T06:47:00Z">
        <w:r w:rsidDel="00035ACB">
          <w:rPr>
            <w:rFonts w:ascii="Berlin Sans FB" w:eastAsia="Calibri" w:hAnsi="Berlin Sans FB"/>
            <w:b w:val="0"/>
            <w:u w:val="single"/>
          </w:rPr>
          <w:delText>Presentación</w:delText>
        </w:r>
      </w:del>
    </w:p>
    <w:p w:rsidR="001F3987" w:rsidRPr="000925F5" w:rsidDel="00035ACB" w:rsidRDefault="001F3987" w:rsidP="00B079FE">
      <w:pPr>
        <w:jc w:val="both"/>
        <w:rPr>
          <w:del w:id="78" w:author="Jose Ale" w:date="2014-04-25T06:47:00Z"/>
          <w:rFonts w:ascii="Berlin Sans FB" w:hAnsi="Berlin Sans FB"/>
        </w:rPr>
      </w:pPr>
      <w:del w:id="79" w:author="Jose Ale" w:date="2014-04-25T06:47:00Z">
        <w:r w:rsidDel="00035ACB">
          <w:rPr>
            <w:rFonts w:ascii="Berlin Sans FB" w:hAnsi="Berlin Sans FB"/>
            <w:sz w:val="24"/>
            <w:lang w:val="es-ES" w:eastAsia="es-ES"/>
          </w:rPr>
          <w:delText>El presente documento fue elaborado</w:delText>
        </w:r>
        <w:r w:rsidR="006417ED" w:rsidDel="00035ACB">
          <w:rPr>
            <w:rFonts w:ascii="Berlin Sans FB" w:hAnsi="Berlin Sans FB"/>
            <w:sz w:val="24"/>
            <w:lang w:val="es-ES" w:eastAsia="es-ES"/>
          </w:rPr>
          <w:delText xml:space="preserve"> por el equipo de Software y Servicios </w:delText>
        </w:r>
        <w:r w:rsidR="0099093A" w:rsidDel="00035ACB">
          <w:rPr>
            <w:rFonts w:ascii="Berlin Sans FB" w:hAnsi="Berlin Sans FB"/>
            <w:sz w:val="24"/>
            <w:lang w:val="es-ES" w:eastAsia="es-ES"/>
          </w:rPr>
          <w:delText>Informáticos</w:delText>
        </w:r>
        <w:r w:rsidR="006417ED" w:rsidDel="00035ACB">
          <w:rPr>
            <w:rFonts w:ascii="Berlin Sans FB" w:hAnsi="Berlin Sans FB"/>
            <w:sz w:val="24"/>
            <w:lang w:val="es-ES" w:eastAsia="es-ES"/>
          </w:rPr>
          <w:delText xml:space="preserve"> (SSI)</w:delText>
        </w:r>
        <w:r w:rsidR="0099093A" w:rsidDel="00035ACB">
          <w:rPr>
            <w:rFonts w:ascii="Berlin Sans FB" w:hAnsi="Berlin Sans FB"/>
            <w:sz w:val="24"/>
            <w:lang w:val="es-ES" w:eastAsia="es-ES"/>
          </w:rPr>
          <w:delText xml:space="preserve"> con el objetivo de implementar y mejorar la calidad de un establecimiento educativo, aplicando software y una estructura adecuada para dicha propuesta. Por lo tanto llevara puntos claves para que un establecimiento educativo pueda ofrecer un servicio de mejor manera.</w:delText>
        </w:r>
        <w:r w:rsidR="000925F5" w:rsidDel="00035ACB">
          <w:rPr>
            <w:rFonts w:ascii="Berlin Sans FB" w:hAnsi="Berlin Sans FB"/>
            <w:sz w:val="24"/>
            <w:lang w:val="es-ES" w:eastAsia="es-ES"/>
          </w:rPr>
          <w:delText xml:space="preserve"> </w:delText>
        </w:r>
        <w:r w:rsidR="000925F5" w:rsidRPr="000925F5" w:rsidDel="00035ACB">
          <w:rPr>
            <w:rFonts w:ascii="Berlin Sans FB" w:hAnsi="Berlin Sans FB"/>
          </w:rPr>
          <w:delText>El análisis y diseño del Sistema fue realizado bajo la metodología RUP.</w:delText>
        </w:r>
      </w:del>
    </w:p>
    <w:p w:rsidR="000F1266" w:rsidDel="00035ACB" w:rsidRDefault="000925F5" w:rsidP="000F1266">
      <w:pPr>
        <w:pStyle w:val="Heading1"/>
        <w:rPr>
          <w:del w:id="80" w:author="Jose Ale" w:date="2014-04-25T06:47:00Z"/>
          <w:rFonts w:ascii="Berlin Sans FB" w:hAnsi="Berlin Sans FB"/>
          <w:b w:val="0"/>
          <w:u w:val="single"/>
        </w:rPr>
      </w:pPr>
      <w:del w:id="81" w:author="Jose Ale" w:date="2014-04-25T06:47:00Z">
        <w:r w:rsidDel="00035ACB">
          <w:rPr>
            <w:rFonts w:ascii="Berlin Sans FB" w:hAnsi="Berlin Sans FB"/>
            <w:b w:val="0"/>
            <w:u w:val="single"/>
          </w:rPr>
          <w:delText>Antecedentes</w:delText>
        </w:r>
      </w:del>
    </w:p>
    <w:p w:rsidR="001F3987" w:rsidDel="00035ACB" w:rsidRDefault="00B079FE" w:rsidP="00B079FE">
      <w:pPr>
        <w:jc w:val="both"/>
        <w:rPr>
          <w:del w:id="82" w:author="Jose Ale" w:date="2014-04-25T06:47:00Z"/>
          <w:rFonts w:ascii="Berlin Sans FB" w:hAnsi="Berlin Sans FB"/>
          <w:sz w:val="24"/>
          <w:lang w:val="es-ES" w:eastAsia="es-ES"/>
        </w:rPr>
      </w:pPr>
      <w:del w:id="83" w:author="Jose Ale" w:date="2014-04-25T06:47:00Z">
        <w:r w:rsidDel="00035ACB">
          <w:rPr>
            <w:rFonts w:ascii="Berlin Sans FB" w:hAnsi="Berlin Sans FB"/>
            <w:sz w:val="24"/>
            <w:lang w:val="es-ES" w:eastAsia="es-ES"/>
          </w:rPr>
          <w:delText>Ciertos establecimientos educativos enmarcan su visión  para los siguientes años tanto el alumnado, personal o personas que tengan que ver con dicho establecimiento tengan un mejor servicio y una manera más ordenada para llevar a cabo cada proceso que se marca dentro de la institución.</w:delText>
        </w:r>
      </w:del>
    </w:p>
    <w:p w:rsidR="00BD1C8A" w:rsidDel="00035ACB" w:rsidRDefault="00BD1C8A" w:rsidP="00B079FE">
      <w:pPr>
        <w:jc w:val="both"/>
        <w:rPr>
          <w:del w:id="84" w:author="Jose Ale" w:date="2014-04-25T06:47:00Z"/>
          <w:rFonts w:ascii="Berlin Sans FB" w:hAnsi="Berlin Sans FB"/>
          <w:sz w:val="24"/>
          <w:lang w:val="es-ES" w:eastAsia="es-ES"/>
        </w:rPr>
      </w:pPr>
    </w:p>
    <w:p w:rsidR="00BD1C8A" w:rsidRPr="001F3987" w:rsidDel="00035ACB" w:rsidRDefault="00BD1C8A" w:rsidP="00B079FE">
      <w:pPr>
        <w:jc w:val="both"/>
        <w:rPr>
          <w:del w:id="85" w:author="Jose Ale" w:date="2014-04-25T06:47:00Z"/>
          <w:rFonts w:ascii="Berlin Sans FB" w:hAnsi="Berlin Sans FB"/>
          <w:sz w:val="24"/>
          <w:lang w:val="es-ES" w:eastAsia="es-ES"/>
        </w:rPr>
      </w:pPr>
    </w:p>
    <w:p w:rsidR="004960BD" w:rsidRPr="004960BD" w:rsidDel="00035ACB" w:rsidRDefault="004960BD" w:rsidP="004960BD">
      <w:pPr>
        <w:pStyle w:val="Heading1"/>
        <w:rPr>
          <w:del w:id="86" w:author="Jose Ale" w:date="2014-04-25T06:47:00Z"/>
          <w:rFonts w:ascii="Berlin Sans FB" w:hAnsi="Berlin Sans FB"/>
          <w:b w:val="0"/>
          <w:u w:val="single"/>
        </w:rPr>
      </w:pPr>
      <w:del w:id="87" w:author="Jose Ale" w:date="2014-04-25T06:47:00Z">
        <w:r w:rsidDel="00035ACB">
          <w:rPr>
            <w:rFonts w:ascii="Berlin Sans FB" w:hAnsi="Berlin Sans FB"/>
            <w:b w:val="0"/>
            <w:u w:val="single"/>
          </w:rPr>
          <w:delText>Historial De Revisión</w:delText>
        </w:r>
      </w:del>
    </w:p>
    <w:tbl>
      <w:tblPr>
        <w:tblStyle w:val="TableGrid"/>
        <w:tblW w:w="0" w:type="auto"/>
        <w:tblLook w:val="04A0" w:firstRow="1" w:lastRow="0" w:firstColumn="1" w:lastColumn="0" w:noHBand="0" w:noVBand="1"/>
      </w:tblPr>
      <w:tblGrid>
        <w:gridCol w:w="2490"/>
        <w:gridCol w:w="2490"/>
        <w:gridCol w:w="2491"/>
        <w:gridCol w:w="2491"/>
      </w:tblGrid>
      <w:tr w:rsidR="004960BD" w:rsidDel="00035ACB" w:rsidTr="00607596">
        <w:trPr>
          <w:trHeight w:val="894"/>
          <w:del w:id="88" w:author="Jose Ale" w:date="2014-04-25T06:47:00Z"/>
        </w:trPr>
        <w:tc>
          <w:tcPr>
            <w:tcW w:w="2490" w:type="dxa"/>
            <w:shd w:val="clear" w:color="auto" w:fill="FFD966" w:themeFill="accent4" w:themeFillTint="99"/>
            <w:vAlign w:val="center"/>
          </w:tcPr>
          <w:p w:rsidR="004960BD" w:rsidDel="00035ACB" w:rsidRDefault="00607596" w:rsidP="00607596">
            <w:pPr>
              <w:jc w:val="center"/>
              <w:rPr>
                <w:del w:id="89" w:author="Jose Ale" w:date="2014-04-25T06:47:00Z"/>
                <w:rFonts w:ascii="Berlin Sans FB" w:hAnsi="Berlin Sans FB"/>
                <w:sz w:val="24"/>
                <w:lang w:val="es-ES" w:eastAsia="es-ES"/>
              </w:rPr>
            </w:pPr>
            <w:del w:id="90" w:author="Jose Ale" w:date="2014-04-25T06:47:00Z">
              <w:r w:rsidDel="00035ACB">
                <w:rPr>
                  <w:rFonts w:ascii="Berlin Sans FB" w:hAnsi="Berlin Sans FB"/>
                  <w:sz w:val="24"/>
                  <w:lang w:val="es-ES" w:eastAsia="es-ES"/>
                </w:rPr>
                <w:delText>Fecha De Reunión</w:delText>
              </w:r>
            </w:del>
          </w:p>
        </w:tc>
        <w:tc>
          <w:tcPr>
            <w:tcW w:w="2490" w:type="dxa"/>
            <w:shd w:val="clear" w:color="auto" w:fill="FFD966" w:themeFill="accent4" w:themeFillTint="99"/>
            <w:vAlign w:val="center"/>
          </w:tcPr>
          <w:p w:rsidR="004960BD" w:rsidDel="00035ACB" w:rsidRDefault="00607596" w:rsidP="00607596">
            <w:pPr>
              <w:jc w:val="center"/>
              <w:rPr>
                <w:del w:id="91" w:author="Jose Ale" w:date="2014-04-25T06:47:00Z"/>
                <w:rFonts w:ascii="Berlin Sans FB" w:hAnsi="Berlin Sans FB"/>
                <w:sz w:val="24"/>
                <w:lang w:val="es-ES" w:eastAsia="es-ES"/>
              </w:rPr>
            </w:pPr>
            <w:del w:id="92" w:author="Jose Ale" w:date="2014-04-25T06:47:00Z">
              <w:r w:rsidDel="00035ACB">
                <w:rPr>
                  <w:rFonts w:ascii="Berlin Sans FB" w:hAnsi="Berlin Sans FB"/>
                  <w:sz w:val="24"/>
                  <w:lang w:val="es-ES" w:eastAsia="es-ES"/>
                </w:rPr>
                <w:delText>Versión</w:delText>
              </w:r>
            </w:del>
          </w:p>
        </w:tc>
        <w:tc>
          <w:tcPr>
            <w:tcW w:w="2491" w:type="dxa"/>
            <w:shd w:val="clear" w:color="auto" w:fill="FFD966" w:themeFill="accent4" w:themeFillTint="99"/>
            <w:vAlign w:val="center"/>
          </w:tcPr>
          <w:p w:rsidR="004960BD" w:rsidDel="00035ACB" w:rsidRDefault="00607596" w:rsidP="00607596">
            <w:pPr>
              <w:jc w:val="center"/>
              <w:rPr>
                <w:del w:id="93" w:author="Jose Ale" w:date="2014-04-25T06:47:00Z"/>
                <w:rFonts w:ascii="Berlin Sans FB" w:hAnsi="Berlin Sans FB"/>
                <w:sz w:val="24"/>
                <w:lang w:val="es-ES" w:eastAsia="es-ES"/>
              </w:rPr>
            </w:pPr>
            <w:del w:id="94" w:author="Jose Ale" w:date="2014-04-25T06:47:00Z">
              <w:r w:rsidDel="00035ACB">
                <w:rPr>
                  <w:rFonts w:ascii="Berlin Sans FB" w:hAnsi="Berlin Sans FB"/>
                  <w:sz w:val="24"/>
                  <w:lang w:val="es-ES" w:eastAsia="es-ES"/>
                </w:rPr>
                <w:delText>Descripción</w:delText>
              </w:r>
            </w:del>
          </w:p>
        </w:tc>
        <w:tc>
          <w:tcPr>
            <w:tcW w:w="2491" w:type="dxa"/>
            <w:shd w:val="clear" w:color="auto" w:fill="FFD966" w:themeFill="accent4" w:themeFillTint="99"/>
            <w:vAlign w:val="center"/>
          </w:tcPr>
          <w:p w:rsidR="004960BD" w:rsidDel="00035ACB" w:rsidRDefault="00607596" w:rsidP="00607596">
            <w:pPr>
              <w:jc w:val="center"/>
              <w:rPr>
                <w:del w:id="95" w:author="Jose Ale" w:date="2014-04-25T06:47:00Z"/>
                <w:rFonts w:ascii="Berlin Sans FB" w:hAnsi="Berlin Sans FB"/>
                <w:sz w:val="24"/>
                <w:lang w:val="es-ES" w:eastAsia="es-ES"/>
              </w:rPr>
            </w:pPr>
            <w:del w:id="96" w:author="Jose Ale" w:date="2014-04-25T06:47:00Z">
              <w:r w:rsidDel="00035ACB">
                <w:rPr>
                  <w:rFonts w:ascii="Berlin Sans FB" w:hAnsi="Berlin Sans FB"/>
                  <w:sz w:val="24"/>
                  <w:lang w:val="es-ES" w:eastAsia="es-ES"/>
                </w:rPr>
                <w:delText>Autor</w:delText>
              </w:r>
            </w:del>
          </w:p>
        </w:tc>
      </w:tr>
      <w:tr w:rsidR="004960BD" w:rsidDel="00035ACB" w:rsidTr="00607596">
        <w:trPr>
          <w:trHeight w:val="794"/>
          <w:del w:id="97" w:author="Jose Ale" w:date="2014-04-25T06:47:00Z"/>
        </w:trPr>
        <w:tc>
          <w:tcPr>
            <w:tcW w:w="2490" w:type="dxa"/>
            <w:vAlign w:val="center"/>
          </w:tcPr>
          <w:p w:rsidR="004960BD" w:rsidDel="00035ACB" w:rsidRDefault="004960BD" w:rsidP="00607596">
            <w:pPr>
              <w:jc w:val="center"/>
              <w:rPr>
                <w:del w:id="98" w:author="Jose Ale" w:date="2014-04-25T06:47:00Z"/>
                <w:rFonts w:ascii="Berlin Sans FB" w:hAnsi="Berlin Sans FB"/>
                <w:sz w:val="24"/>
                <w:lang w:val="es-ES" w:eastAsia="es-ES"/>
              </w:rPr>
            </w:pPr>
          </w:p>
        </w:tc>
        <w:tc>
          <w:tcPr>
            <w:tcW w:w="2490" w:type="dxa"/>
            <w:vAlign w:val="center"/>
          </w:tcPr>
          <w:p w:rsidR="004960BD" w:rsidDel="00035ACB" w:rsidRDefault="00607596" w:rsidP="00607596">
            <w:pPr>
              <w:jc w:val="center"/>
              <w:rPr>
                <w:del w:id="99" w:author="Jose Ale" w:date="2014-04-25T06:47:00Z"/>
                <w:rFonts w:ascii="Berlin Sans FB" w:hAnsi="Berlin Sans FB"/>
                <w:sz w:val="24"/>
                <w:lang w:val="es-ES" w:eastAsia="es-ES"/>
              </w:rPr>
            </w:pPr>
            <w:del w:id="100" w:author="Jose Ale" w:date="2014-04-25T06:47:00Z">
              <w:r w:rsidDel="00035ACB">
                <w:rPr>
                  <w:rFonts w:ascii="Berlin Sans FB" w:hAnsi="Berlin Sans FB"/>
                  <w:sz w:val="24"/>
                  <w:lang w:val="es-ES" w:eastAsia="es-ES"/>
                </w:rPr>
                <w:delText>Borrador</w:delText>
              </w:r>
            </w:del>
          </w:p>
        </w:tc>
        <w:tc>
          <w:tcPr>
            <w:tcW w:w="2491" w:type="dxa"/>
            <w:vAlign w:val="center"/>
          </w:tcPr>
          <w:p w:rsidR="004960BD" w:rsidDel="00035ACB" w:rsidRDefault="00607596" w:rsidP="00607596">
            <w:pPr>
              <w:jc w:val="center"/>
              <w:rPr>
                <w:del w:id="101" w:author="Jose Ale" w:date="2014-04-25T06:47:00Z"/>
                <w:rFonts w:ascii="Berlin Sans FB" w:hAnsi="Berlin Sans FB"/>
                <w:sz w:val="24"/>
                <w:lang w:val="es-ES" w:eastAsia="es-ES"/>
              </w:rPr>
            </w:pPr>
            <w:del w:id="102" w:author="Jose Ale" w:date="2014-04-25T06:47:00Z">
              <w:r w:rsidDel="00035ACB">
                <w:rPr>
                  <w:rFonts w:ascii="Berlin Sans FB" w:hAnsi="Berlin Sans FB"/>
                  <w:sz w:val="24"/>
                  <w:lang w:val="es-ES" w:eastAsia="es-ES"/>
                </w:rPr>
                <w:delText>Borrador Inicial</w:delText>
              </w:r>
            </w:del>
          </w:p>
        </w:tc>
        <w:tc>
          <w:tcPr>
            <w:tcW w:w="2491" w:type="dxa"/>
            <w:vAlign w:val="center"/>
          </w:tcPr>
          <w:p w:rsidR="004960BD" w:rsidDel="00035ACB" w:rsidRDefault="004960BD" w:rsidP="00607596">
            <w:pPr>
              <w:jc w:val="center"/>
              <w:rPr>
                <w:del w:id="103" w:author="Jose Ale" w:date="2014-04-25T06:47:00Z"/>
                <w:rFonts w:ascii="Berlin Sans FB" w:hAnsi="Berlin Sans FB"/>
                <w:sz w:val="24"/>
                <w:lang w:val="es-ES" w:eastAsia="es-ES"/>
              </w:rPr>
            </w:pPr>
          </w:p>
        </w:tc>
      </w:tr>
      <w:tr w:rsidR="004960BD" w:rsidDel="00035ACB" w:rsidTr="00607596">
        <w:trPr>
          <w:trHeight w:val="794"/>
          <w:del w:id="104" w:author="Jose Ale" w:date="2014-04-25T06:47:00Z"/>
        </w:trPr>
        <w:tc>
          <w:tcPr>
            <w:tcW w:w="2490" w:type="dxa"/>
            <w:vAlign w:val="center"/>
          </w:tcPr>
          <w:p w:rsidR="004960BD" w:rsidDel="00035ACB" w:rsidRDefault="004960BD" w:rsidP="00607596">
            <w:pPr>
              <w:jc w:val="center"/>
              <w:rPr>
                <w:del w:id="105" w:author="Jose Ale" w:date="2014-04-25T06:47:00Z"/>
                <w:rFonts w:ascii="Berlin Sans FB" w:hAnsi="Berlin Sans FB"/>
                <w:sz w:val="24"/>
                <w:lang w:val="es-ES" w:eastAsia="es-ES"/>
              </w:rPr>
            </w:pPr>
          </w:p>
        </w:tc>
        <w:tc>
          <w:tcPr>
            <w:tcW w:w="2490" w:type="dxa"/>
            <w:vAlign w:val="center"/>
          </w:tcPr>
          <w:p w:rsidR="004960BD" w:rsidDel="00035ACB" w:rsidRDefault="00607596" w:rsidP="00607596">
            <w:pPr>
              <w:jc w:val="center"/>
              <w:rPr>
                <w:del w:id="106" w:author="Jose Ale" w:date="2014-04-25T06:47:00Z"/>
                <w:rFonts w:ascii="Berlin Sans FB" w:hAnsi="Berlin Sans FB"/>
                <w:sz w:val="24"/>
                <w:lang w:val="es-ES" w:eastAsia="es-ES"/>
              </w:rPr>
            </w:pPr>
            <w:del w:id="107" w:author="Jose Ale" w:date="2014-04-25T06:47:00Z">
              <w:r w:rsidDel="00035ACB">
                <w:rPr>
                  <w:rFonts w:ascii="Berlin Sans FB" w:hAnsi="Berlin Sans FB"/>
                  <w:sz w:val="24"/>
                  <w:lang w:val="es-ES" w:eastAsia="es-ES"/>
                </w:rPr>
                <w:delText>Borrador</w:delText>
              </w:r>
            </w:del>
          </w:p>
        </w:tc>
        <w:tc>
          <w:tcPr>
            <w:tcW w:w="2491" w:type="dxa"/>
            <w:vAlign w:val="center"/>
          </w:tcPr>
          <w:p w:rsidR="004960BD" w:rsidDel="00035ACB" w:rsidRDefault="00607596" w:rsidP="00607596">
            <w:pPr>
              <w:jc w:val="center"/>
              <w:rPr>
                <w:del w:id="108" w:author="Jose Ale" w:date="2014-04-25T06:47:00Z"/>
                <w:rFonts w:ascii="Berlin Sans FB" w:hAnsi="Berlin Sans FB"/>
                <w:sz w:val="24"/>
                <w:lang w:val="es-ES" w:eastAsia="es-ES"/>
              </w:rPr>
            </w:pPr>
            <w:del w:id="109" w:author="Jose Ale" w:date="2014-04-25T06:47:00Z">
              <w:r w:rsidDel="00035ACB">
                <w:rPr>
                  <w:rFonts w:ascii="Berlin Sans FB" w:hAnsi="Berlin Sans FB"/>
                  <w:sz w:val="24"/>
                  <w:lang w:val="es-ES" w:eastAsia="es-ES"/>
                </w:rPr>
                <w:delText>Segundo Borrador</w:delText>
              </w:r>
            </w:del>
          </w:p>
        </w:tc>
        <w:tc>
          <w:tcPr>
            <w:tcW w:w="2491" w:type="dxa"/>
            <w:vAlign w:val="center"/>
          </w:tcPr>
          <w:p w:rsidR="004960BD" w:rsidDel="00035ACB" w:rsidRDefault="004960BD" w:rsidP="00607596">
            <w:pPr>
              <w:jc w:val="center"/>
              <w:rPr>
                <w:del w:id="110" w:author="Jose Ale" w:date="2014-04-25T06:47:00Z"/>
                <w:rFonts w:ascii="Berlin Sans FB" w:hAnsi="Berlin Sans FB"/>
                <w:sz w:val="24"/>
                <w:lang w:val="es-ES" w:eastAsia="es-ES"/>
              </w:rPr>
            </w:pPr>
          </w:p>
        </w:tc>
      </w:tr>
      <w:tr w:rsidR="004960BD" w:rsidDel="00035ACB" w:rsidTr="00607596">
        <w:trPr>
          <w:trHeight w:val="794"/>
          <w:del w:id="111" w:author="Jose Ale" w:date="2014-04-25T06:47:00Z"/>
        </w:trPr>
        <w:tc>
          <w:tcPr>
            <w:tcW w:w="2490" w:type="dxa"/>
            <w:vAlign w:val="center"/>
          </w:tcPr>
          <w:p w:rsidR="004960BD" w:rsidDel="00035ACB" w:rsidRDefault="004960BD" w:rsidP="00607596">
            <w:pPr>
              <w:jc w:val="center"/>
              <w:rPr>
                <w:del w:id="112" w:author="Jose Ale" w:date="2014-04-25T06:47:00Z"/>
                <w:rFonts w:ascii="Berlin Sans FB" w:hAnsi="Berlin Sans FB"/>
                <w:sz w:val="24"/>
                <w:lang w:val="es-ES" w:eastAsia="es-ES"/>
              </w:rPr>
            </w:pPr>
          </w:p>
        </w:tc>
        <w:tc>
          <w:tcPr>
            <w:tcW w:w="2490" w:type="dxa"/>
            <w:vAlign w:val="center"/>
          </w:tcPr>
          <w:p w:rsidR="004960BD" w:rsidDel="00035ACB" w:rsidRDefault="004960BD" w:rsidP="00607596">
            <w:pPr>
              <w:jc w:val="center"/>
              <w:rPr>
                <w:del w:id="113" w:author="Jose Ale" w:date="2014-04-25T06:47:00Z"/>
                <w:rFonts w:ascii="Berlin Sans FB" w:hAnsi="Berlin Sans FB"/>
                <w:sz w:val="24"/>
                <w:lang w:val="es-ES" w:eastAsia="es-ES"/>
              </w:rPr>
            </w:pPr>
          </w:p>
        </w:tc>
        <w:tc>
          <w:tcPr>
            <w:tcW w:w="2491" w:type="dxa"/>
            <w:vAlign w:val="center"/>
          </w:tcPr>
          <w:p w:rsidR="004960BD" w:rsidDel="00035ACB" w:rsidRDefault="004960BD" w:rsidP="00607596">
            <w:pPr>
              <w:jc w:val="center"/>
              <w:rPr>
                <w:del w:id="114" w:author="Jose Ale" w:date="2014-04-25T06:47:00Z"/>
                <w:rFonts w:ascii="Berlin Sans FB" w:hAnsi="Berlin Sans FB"/>
                <w:sz w:val="24"/>
                <w:lang w:val="es-ES" w:eastAsia="es-ES"/>
              </w:rPr>
            </w:pPr>
          </w:p>
        </w:tc>
        <w:tc>
          <w:tcPr>
            <w:tcW w:w="2491" w:type="dxa"/>
            <w:vAlign w:val="center"/>
          </w:tcPr>
          <w:p w:rsidR="004960BD" w:rsidDel="00035ACB" w:rsidRDefault="004960BD" w:rsidP="00607596">
            <w:pPr>
              <w:jc w:val="center"/>
              <w:rPr>
                <w:del w:id="115" w:author="Jose Ale" w:date="2014-04-25T06:47:00Z"/>
                <w:rFonts w:ascii="Berlin Sans FB" w:hAnsi="Berlin Sans FB"/>
                <w:sz w:val="24"/>
                <w:lang w:val="es-ES" w:eastAsia="es-ES"/>
              </w:rPr>
            </w:pPr>
          </w:p>
        </w:tc>
      </w:tr>
    </w:tbl>
    <w:p w:rsidR="001F3987" w:rsidDel="00035ACB" w:rsidRDefault="001F3987" w:rsidP="001F3987">
      <w:pPr>
        <w:rPr>
          <w:del w:id="116" w:author="Jose Ale" w:date="2014-04-25T06:47:00Z"/>
          <w:rFonts w:ascii="Berlin Sans FB" w:hAnsi="Berlin Sans FB"/>
          <w:sz w:val="24"/>
          <w:lang w:val="es-ES" w:eastAsia="es-ES"/>
        </w:rPr>
      </w:pPr>
    </w:p>
    <w:p w:rsidR="001D210E" w:rsidDel="00035ACB" w:rsidRDefault="001D210E" w:rsidP="001F3987">
      <w:pPr>
        <w:rPr>
          <w:del w:id="117" w:author="Jose Ale" w:date="2014-04-25T06:47:00Z"/>
          <w:rFonts w:ascii="Berlin Sans FB" w:hAnsi="Berlin Sans FB"/>
          <w:sz w:val="24"/>
          <w:lang w:val="es-ES" w:eastAsia="es-ES"/>
        </w:rPr>
      </w:pPr>
    </w:p>
    <w:p w:rsidR="001F3987" w:rsidDel="00035ACB" w:rsidRDefault="001D210E" w:rsidP="005E621A">
      <w:pPr>
        <w:pStyle w:val="Heading1"/>
        <w:numPr>
          <w:ilvl w:val="0"/>
          <w:numId w:val="9"/>
        </w:numPr>
        <w:rPr>
          <w:del w:id="118" w:author="Jose Ale" w:date="2014-04-25T06:47:00Z"/>
          <w:rFonts w:ascii="Berlin Sans FB" w:eastAsia="Calibri" w:hAnsi="Berlin Sans FB"/>
          <w:b w:val="0"/>
          <w:u w:val="single"/>
        </w:rPr>
      </w:pPr>
      <w:del w:id="119" w:author="Jose Ale" w:date="2014-04-25T06:47:00Z">
        <w:r w:rsidDel="00035ACB">
          <w:rPr>
            <w:rFonts w:ascii="Berlin Sans FB" w:eastAsia="Calibri" w:hAnsi="Berlin Sans FB"/>
            <w:b w:val="0"/>
            <w:u w:val="single"/>
          </w:rPr>
          <w:delText>Visión</w:delText>
        </w:r>
      </w:del>
    </w:p>
    <w:p w:rsidR="005E621A" w:rsidDel="00035ACB" w:rsidRDefault="00D6163B" w:rsidP="005E621A">
      <w:pPr>
        <w:pStyle w:val="Heading2"/>
        <w:numPr>
          <w:ilvl w:val="1"/>
          <w:numId w:val="9"/>
        </w:numPr>
        <w:rPr>
          <w:del w:id="120" w:author="Jose Ale" w:date="2014-04-25T06:47:00Z"/>
          <w:rFonts w:ascii="Berlin Sans FB" w:hAnsi="Berlin Sans FB"/>
          <w:b w:val="0"/>
          <w:i w:val="0"/>
          <w:u w:val="single"/>
        </w:rPr>
      </w:pPr>
      <w:del w:id="121" w:author="Jose Ale" w:date="2014-04-25T06:47:00Z">
        <w:r w:rsidRPr="00D6163B" w:rsidDel="00035ACB">
          <w:rPr>
            <w:rFonts w:ascii="Berlin Sans FB" w:hAnsi="Berlin Sans FB"/>
            <w:b w:val="0"/>
            <w:i w:val="0"/>
            <w:u w:val="single"/>
          </w:rPr>
          <w:delText>Introducción</w:delText>
        </w:r>
      </w:del>
    </w:p>
    <w:p w:rsidR="005E621A" w:rsidDel="00035ACB" w:rsidRDefault="005E621A" w:rsidP="005E621A">
      <w:pPr>
        <w:pStyle w:val="Heading2"/>
        <w:numPr>
          <w:ilvl w:val="1"/>
          <w:numId w:val="9"/>
        </w:numPr>
        <w:rPr>
          <w:del w:id="122" w:author="Jose Ale" w:date="2014-04-25T06:47:00Z"/>
          <w:rFonts w:ascii="Berlin Sans FB" w:hAnsi="Berlin Sans FB"/>
          <w:b w:val="0"/>
          <w:i w:val="0"/>
          <w:u w:val="single"/>
        </w:rPr>
      </w:pPr>
      <w:del w:id="123" w:author="Jose Ale" w:date="2014-04-25T06:47:00Z">
        <w:r w:rsidRPr="005E621A" w:rsidDel="00035ACB">
          <w:rPr>
            <w:rFonts w:ascii="Berlin Sans FB" w:hAnsi="Berlin Sans FB"/>
            <w:b w:val="0"/>
            <w:i w:val="0"/>
            <w:u w:val="single"/>
          </w:rPr>
          <w:delText>Propósito</w:delText>
        </w:r>
      </w:del>
    </w:p>
    <w:p w:rsidR="00FE204C" w:rsidRPr="00FE204C" w:rsidDel="00035ACB" w:rsidRDefault="00FE204C" w:rsidP="00FE204C">
      <w:pPr>
        <w:ind w:left="1416"/>
        <w:rPr>
          <w:del w:id="124" w:author="Jose Ale" w:date="2014-04-25T06:47:00Z"/>
          <w:rFonts w:ascii="Berlin Sans FB" w:hAnsi="Berlin Sans FB"/>
          <w:sz w:val="24"/>
          <w:lang w:val="es-ES" w:eastAsia="es-ES"/>
        </w:rPr>
      </w:pPr>
    </w:p>
    <w:p w:rsidR="005E621A" w:rsidDel="00035ACB" w:rsidRDefault="005E621A" w:rsidP="005E621A">
      <w:pPr>
        <w:pStyle w:val="Heading2"/>
        <w:numPr>
          <w:ilvl w:val="1"/>
          <w:numId w:val="9"/>
        </w:numPr>
        <w:rPr>
          <w:del w:id="125" w:author="Jose Ale" w:date="2014-04-25T06:47:00Z"/>
          <w:rFonts w:ascii="Berlin Sans FB" w:hAnsi="Berlin Sans FB"/>
          <w:b w:val="0"/>
          <w:i w:val="0"/>
          <w:u w:val="single"/>
        </w:rPr>
      </w:pPr>
      <w:del w:id="126" w:author="Jose Ale" w:date="2014-04-25T06:47:00Z">
        <w:r w:rsidRPr="005E621A" w:rsidDel="00035ACB">
          <w:rPr>
            <w:rFonts w:ascii="Berlin Sans FB" w:hAnsi="Berlin Sans FB"/>
            <w:b w:val="0"/>
            <w:i w:val="0"/>
            <w:u w:val="single"/>
          </w:rPr>
          <w:delText>Alcance</w:delText>
        </w:r>
      </w:del>
    </w:p>
    <w:p w:rsidR="00FE204C" w:rsidRPr="00D50413" w:rsidDel="00035ACB" w:rsidRDefault="00D50413" w:rsidP="00FE204C">
      <w:pPr>
        <w:ind w:left="1416"/>
        <w:rPr>
          <w:del w:id="127" w:author="Jose Ale" w:date="2014-04-25T06:47:00Z"/>
          <w:rFonts w:ascii="Berlin Sans FB" w:hAnsi="Berlin Sans FB"/>
          <w:sz w:val="24"/>
          <w:lang w:val="es-ES" w:eastAsia="es-ES"/>
        </w:rPr>
      </w:pPr>
      <w:del w:id="128" w:author="Jose Ale" w:date="2014-04-25T06:47:00Z">
        <w:r w:rsidDel="00035ACB">
          <w:rPr>
            <w:rFonts w:ascii="Berlin Sans FB" w:hAnsi="Berlin Sans FB"/>
            <w:sz w:val="24"/>
            <w:lang w:val="es-ES" w:eastAsia="es-ES"/>
          </w:rPr>
          <w:delText>Plasmaremos cada proceso, cada momento donde se cubre cada paso por los que nuestro proyecto pasara o será expuesto desde su iniciación hasta su conclusión, y de igual manera se dará una constancia de la manera que cada uno de nuestro personal se vio involucrado y de la manera que respondió.</w:delText>
        </w:r>
      </w:del>
    </w:p>
    <w:p w:rsidR="005E621A" w:rsidDel="00035ACB" w:rsidRDefault="005E621A" w:rsidP="005E621A">
      <w:pPr>
        <w:pStyle w:val="Heading2"/>
        <w:numPr>
          <w:ilvl w:val="1"/>
          <w:numId w:val="9"/>
        </w:numPr>
        <w:rPr>
          <w:del w:id="129" w:author="Jose Ale" w:date="2014-04-25T06:47:00Z"/>
          <w:rFonts w:ascii="Berlin Sans FB" w:hAnsi="Berlin Sans FB"/>
          <w:b w:val="0"/>
          <w:i w:val="0"/>
          <w:u w:val="single"/>
        </w:rPr>
      </w:pPr>
      <w:del w:id="130" w:author="Jose Ale" w:date="2014-04-25T06:47:00Z">
        <w:r w:rsidRPr="005E621A" w:rsidDel="00035ACB">
          <w:rPr>
            <w:rFonts w:ascii="Berlin Sans FB" w:hAnsi="Berlin Sans FB"/>
            <w:b w:val="0"/>
            <w:i w:val="0"/>
            <w:u w:val="single"/>
          </w:rPr>
          <w:delText>Definiciones Acrónimas y abreviaturas</w:delText>
        </w:r>
      </w:del>
    </w:p>
    <w:p w:rsidR="005E621A" w:rsidRPr="005E621A" w:rsidDel="00035ACB" w:rsidRDefault="005E621A" w:rsidP="005E621A">
      <w:pPr>
        <w:pStyle w:val="Heading2"/>
        <w:numPr>
          <w:ilvl w:val="1"/>
          <w:numId w:val="9"/>
        </w:numPr>
        <w:rPr>
          <w:del w:id="131" w:author="Jose Ale" w:date="2014-04-25T06:47:00Z"/>
          <w:rFonts w:ascii="Berlin Sans FB" w:hAnsi="Berlin Sans FB"/>
          <w:b w:val="0"/>
          <w:i w:val="0"/>
          <w:u w:val="single"/>
        </w:rPr>
      </w:pPr>
      <w:del w:id="132" w:author="Jose Ale" w:date="2014-04-25T06:47:00Z">
        <w:r w:rsidRPr="005E621A" w:rsidDel="00035ACB">
          <w:rPr>
            <w:rFonts w:ascii="Berlin Sans FB" w:hAnsi="Berlin Sans FB"/>
            <w:b w:val="0"/>
            <w:i w:val="0"/>
            <w:u w:val="single"/>
          </w:rPr>
          <w:delText>Referencias</w:delText>
        </w:r>
      </w:del>
    </w:p>
    <w:p w:rsidR="001F3987" w:rsidDel="00035ACB" w:rsidRDefault="00D50413" w:rsidP="00D50413">
      <w:pPr>
        <w:pStyle w:val="Heading1"/>
        <w:numPr>
          <w:ilvl w:val="0"/>
          <w:numId w:val="9"/>
        </w:numPr>
        <w:rPr>
          <w:del w:id="133" w:author="Jose Ale" w:date="2014-04-25T06:47:00Z"/>
          <w:rFonts w:ascii="Berlin Sans FB" w:hAnsi="Berlin Sans FB"/>
          <w:b w:val="0"/>
          <w:u w:val="single"/>
        </w:rPr>
      </w:pPr>
      <w:del w:id="134" w:author="Jose Ale" w:date="2014-04-25T06:47:00Z">
        <w:r w:rsidDel="00035ACB">
          <w:rPr>
            <w:rFonts w:ascii="Berlin Sans FB" w:hAnsi="Berlin Sans FB"/>
            <w:b w:val="0"/>
            <w:u w:val="single"/>
          </w:rPr>
          <w:delText>Posicionamiento</w:delText>
        </w:r>
      </w:del>
    </w:p>
    <w:p w:rsidR="00D50413" w:rsidDel="00035ACB" w:rsidRDefault="00D50413" w:rsidP="00D50413">
      <w:pPr>
        <w:pStyle w:val="Heading2"/>
        <w:numPr>
          <w:ilvl w:val="1"/>
          <w:numId w:val="9"/>
        </w:numPr>
        <w:rPr>
          <w:del w:id="135" w:author="Jose Ale" w:date="2014-04-25T06:47:00Z"/>
          <w:rFonts w:ascii="Berlin Sans FB" w:hAnsi="Berlin Sans FB"/>
          <w:b w:val="0"/>
          <w:i w:val="0"/>
          <w:u w:val="single"/>
        </w:rPr>
      </w:pPr>
      <w:del w:id="136" w:author="Jose Ale" w:date="2014-04-25T06:47:00Z">
        <w:r w:rsidDel="00035ACB">
          <w:rPr>
            <w:rFonts w:ascii="Berlin Sans FB" w:hAnsi="Berlin Sans FB"/>
            <w:b w:val="0"/>
            <w:i w:val="0"/>
            <w:u w:val="single"/>
          </w:rPr>
          <w:delText>Oportunidad De Trabajo</w:delText>
        </w:r>
      </w:del>
    </w:p>
    <w:p w:rsidR="00D50413" w:rsidDel="00035ACB" w:rsidRDefault="00D50413" w:rsidP="00D50413">
      <w:pPr>
        <w:ind w:left="1416"/>
        <w:rPr>
          <w:del w:id="137" w:author="Jose Ale" w:date="2014-04-25T06:47:00Z"/>
          <w:rFonts w:ascii="Berlin Sans FB" w:hAnsi="Berlin Sans FB"/>
          <w:sz w:val="24"/>
          <w:lang w:val="es-ES" w:eastAsia="es-ES"/>
        </w:rPr>
      </w:pPr>
      <w:del w:id="138" w:author="Jose Ale" w:date="2014-04-25T06:47:00Z">
        <w:r w:rsidDel="00035ACB">
          <w:rPr>
            <w:rFonts w:ascii="Berlin Sans FB" w:hAnsi="Berlin Sans FB"/>
            <w:sz w:val="24"/>
            <w:lang w:val="es-ES" w:eastAsia="es-ES"/>
          </w:rPr>
          <w:delText>Dentro de la oportunidad de trabajo el sistema desarrollado (Academico) intenta mejorar y agilizar cada proceso y cada</w:delText>
        </w:r>
        <w:r w:rsidR="007D2E34" w:rsidDel="00035ACB">
          <w:rPr>
            <w:rFonts w:ascii="Berlin Sans FB" w:hAnsi="Berlin Sans FB"/>
            <w:sz w:val="24"/>
            <w:lang w:val="es-ES" w:eastAsia="es-ES"/>
          </w:rPr>
          <w:delText xml:space="preserve"> solicitud que se requiera, tanto el personal como el estudiante.</w:delText>
        </w:r>
      </w:del>
    </w:p>
    <w:p w:rsidR="007D2E34" w:rsidDel="00035ACB" w:rsidRDefault="007D2E34" w:rsidP="007D2E34">
      <w:pPr>
        <w:pStyle w:val="Heading2"/>
        <w:numPr>
          <w:ilvl w:val="1"/>
          <w:numId w:val="9"/>
        </w:numPr>
        <w:rPr>
          <w:del w:id="139" w:author="Jose Ale" w:date="2014-04-25T06:47:00Z"/>
          <w:rFonts w:ascii="Berlin Sans FB" w:hAnsi="Berlin Sans FB"/>
          <w:b w:val="0"/>
          <w:i w:val="0"/>
          <w:u w:val="single"/>
        </w:rPr>
      </w:pPr>
      <w:del w:id="140" w:author="Jose Ale" w:date="2014-04-25T06:47:00Z">
        <w:r w:rsidDel="00035ACB">
          <w:rPr>
            <w:rFonts w:ascii="Berlin Sans FB" w:hAnsi="Berlin Sans FB"/>
            <w:b w:val="0"/>
            <w:i w:val="0"/>
            <w:u w:val="single"/>
          </w:rPr>
          <w:delText>Formulación Del Problema</w:delText>
        </w:r>
      </w:del>
    </w:p>
    <w:p w:rsidR="007D2E34" w:rsidDel="00035ACB" w:rsidRDefault="007D2E34" w:rsidP="007D2E34">
      <w:pPr>
        <w:ind w:left="1416"/>
        <w:rPr>
          <w:del w:id="141" w:author="Jose Ale" w:date="2014-04-25T06:47:00Z"/>
          <w:rFonts w:ascii="Berlin Sans FB" w:hAnsi="Berlin Sans FB"/>
          <w:sz w:val="24"/>
          <w:lang w:val="es-ES" w:eastAsia="es-ES"/>
        </w:rPr>
      </w:pPr>
      <w:del w:id="142" w:author="Jose Ale" w:date="2014-04-25T06:47:00Z">
        <w:r w:rsidDel="00035ACB">
          <w:rPr>
            <w:rFonts w:ascii="Berlin Sans FB" w:hAnsi="Berlin Sans FB"/>
            <w:sz w:val="24"/>
            <w:lang w:val="es-ES" w:eastAsia="es-ES"/>
          </w:rPr>
          <w:delText>El sistema académico se llevara a cabo por año, de la misma manera todo manejado en una base de datos para cualquier solicitud de informe que se requiera.</w:delText>
        </w:r>
      </w:del>
    </w:p>
    <w:p w:rsidR="007D2E34" w:rsidDel="00035ACB" w:rsidRDefault="007D2E34" w:rsidP="007D2E34">
      <w:pPr>
        <w:ind w:left="1416"/>
        <w:rPr>
          <w:del w:id="143" w:author="Jose Ale" w:date="2014-04-25T06:47:00Z"/>
          <w:rFonts w:ascii="Berlin Sans FB" w:hAnsi="Berlin Sans FB"/>
          <w:sz w:val="24"/>
          <w:lang w:val="es-ES" w:eastAsia="es-ES"/>
        </w:rPr>
      </w:pPr>
      <w:del w:id="144" w:author="Jose Ale" w:date="2014-04-25T06:47:00Z">
        <w:r w:rsidDel="00035ACB">
          <w:rPr>
            <w:rFonts w:ascii="Berlin Sans FB" w:hAnsi="Berlin Sans FB"/>
            <w:sz w:val="24"/>
            <w:lang w:val="es-ES" w:eastAsia="es-ES"/>
          </w:rPr>
          <w:delText xml:space="preserve">Por lo tanto lo podemos dividir de la siguiente manera: </w:delText>
        </w:r>
      </w:del>
    </w:p>
    <w:p w:rsidR="007D2E34" w:rsidDel="00035ACB" w:rsidRDefault="00055C4D" w:rsidP="007D2E34">
      <w:pPr>
        <w:pStyle w:val="ListParagraph"/>
        <w:numPr>
          <w:ilvl w:val="0"/>
          <w:numId w:val="10"/>
        </w:numPr>
        <w:rPr>
          <w:del w:id="145" w:author="Jose Ale" w:date="2014-04-25T06:47:00Z"/>
          <w:rFonts w:ascii="Berlin Sans FB" w:hAnsi="Berlin Sans FB"/>
          <w:sz w:val="24"/>
          <w:lang w:val="es-ES" w:eastAsia="es-ES"/>
        </w:rPr>
      </w:pPr>
      <w:del w:id="146" w:author="Jose Ale" w:date="2014-04-25T06:47:00Z">
        <w:r w:rsidDel="00035ACB">
          <w:rPr>
            <w:rFonts w:ascii="Berlin Sans FB" w:hAnsi="Berlin Sans FB"/>
            <w:sz w:val="24"/>
            <w:lang w:val="es-ES" w:eastAsia="es-ES"/>
          </w:rPr>
          <w:delText>Identificación</w:delText>
        </w:r>
      </w:del>
    </w:p>
    <w:p w:rsidR="007D2E34" w:rsidDel="00035ACB" w:rsidRDefault="00055C4D" w:rsidP="007D2E34">
      <w:pPr>
        <w:pStyle w:val="ListParagraph"/>
        <w:numPr>
          <w:ilvl w:val="0"/>
          <w:numId w:val="10"/>
        </w:numPr>
        <w:rPr>
          <w:del w:id="147" w:author="Jose Ale" w:date="2014-04-25T06:47:00Z"/>
          <w:rFonts w:ascii="Berlin Sans FB" w:hAnsi="Berlin Sans FB"/>
          <w:sz w:val="24"/>
          <w:lang w:val="es-ES" w:eastAsia="es-ES"/>
        </w:rPr>
      </w:pPr>
      <w:del w:id="148" w:author="Jose Ale" w:date="2014-04-25T06:47:00Z">
        <w:r w:rsidDel="00035ACB">
          <w:rPr>
            <w:rFonts w:ascii="Berlin Sans FB" w:hAnsi="Berlin Sans FB"/>
            <w:sz w:val="24"/>
            <w:lang w:val="es-ES" w:eastAsia="es-ES"/>
          </w:rPr>
          <w:delText>Gestión</w:delText>
        </w:r>
      </w:del>
    </w:p>
    <w:p w:rsidR="007D2E34" w:rsidDel="00035ACB" w:rsidRDefault="007D2E34" w:rsidP="007D2E34">
      <w:pPr>
        <w:pStyle w:val="ListParagraph"/>
        <w:numPr>
          <w:ilvl w:val="0"/>
          <w:numId w:val="10"/>
        </w:numPr>
        <w:rPr>
          <w:del w:id="149" w:author="Jose Ale" w:date="2014-04-25T06:47:00Z"/>
          <w:rFonts w:ascii="Berlin Sans FB" w:hAnsi="Berlin Sans FB"/>
          <w:sz w:val="24"/>
          <w:lang w:val="es-ES" w:eastAsia="es-ES"/>
        </w:rPr>
      </w:pPr>
      <w:del w:id="150" w:author="Jose Ale" w:date="2014-04-25T06:47:00Z">
        <w:r w:rsidDel="00035ACB">
          <w:rPr>
            <w:rFonts w:ascii="Berlin Sans FB" w:hAnsi="Berlin Sans FB"/>
            <w:sz w:val="24"/>
            <w:lang w:val="es-ES" w:eastAsia="es-ES"/>
          </w:rPr>
          <w:delText>Ejecución</w:delText>
        </w:r>
      </w:del>
    </w:p>
    <w:p w:rsidR="007D2E34" w:rsidDel="00035ACB" w:rsidRDefault="007D2E34" w:rsidP="007D2E34">
      <w:pPr>
        <w:pStyle w:val="ListParagraph"/>
        <w:numPr>
          <w:ilvl w:val="0"/>
          <w:numId w:val="10"/>
        </w:numPr>
        <w:rPr>
          <w:del w:id="151" w:author="Jose Ale" w:date="2014-04-25T06:47:00Z"/>
          <w:rFonts w:ascii="Berlin Sans FB" w:hAnsi="Berlin Sans FB"/>
          <w:sz w:val="24"/>
          <w:lang w:val="es-ES" w:eastAsia="es-ES"/>
        </w:rPr>
      </w:pPr>
      <w:del w:id="152" w:author="Jose Ale" w:date="2014-04-25T06:47:00Z">
        <w:r w:rsidDel="00035ACB">
          <w:rPr>
            <w:rFonts w:ascii="Berlin Sans FB" w:hAnsi="Berlin Sans FB"/>
            <w:sz w:val="24"/>
            <w:lang w:val="es-ES" w:eastAsia="es-ES"/>
          </w:rPr>
          <w:delText>Supervisión</w:delText>
        </w:r>
      </w:del>
    </w:p>
    <w:p w:rsidR="007D2E34" w:rsidDel="00035ACB" w:rsidRDefault="007D2E34" w:rsidP="007D2E34">
      <w:pPr>
        <w:pStyle w:val="ListParagraph"/>
        <w:numPr>
          <w:ilvl w:val="0"/>
          <w:numId w:val="10"/>
        </w:numPr>
        <w:rPr>
          <w:del w:id="153" w:author="Jose Ale" w:date="2014-04-25T06:47:00Z"/>
          <w:rFonts w:ascii="Berlin Sans FB" w:hAnsi="Berlin Sans FB"/>
          <w:sz w:val="24"/>
          <w:lang w:val="es-ES" w:eastAsia="es-ES"/>
        </w:rPr>
      </w:pPr>
      <w:del w:id="154" w:author="Jose Ale" w:date="2014-04-25T06:47:00Z">
        <w:r w:rsidDel="00035ACB">
          <w:rPr>
            <w:rFonts w:ascii="Berlin Sans FB" w:hAnsi="Berlin Sans FB"/>
            <w:sz w:val="24"/>
            <w:lang w:val="es-ES" w:eastAsia="es-ES"/>
          </w:rPr>
          <w:delText>Conclusión</w:delText>
        </w:r>
      </w:del>
    </w:p>
    <w:p w:rsidR="007D2E34" w:rsidDel="00035ACB" w:rsidRDefault="00055C4D" w:rsidP="007D2E34">
      <w:pPr>
        <w:pStyle w:val="ListParagraph"/>
        <w:numPr>
          <w:ilvl w:val="0"/>
          <w:numId w:val="10"/>
        </w:numPr>
        <w:rPr>
          <w:del w:id="155" w:author="Jose Ale" w:date="2014-04-25T06:47:00Z"/>
          <w:rFonts w:ascii="Berlin Sans FB" w:hAnsi="Berlin Sans FB"/>
          <w:sz w:val="24"/>
          <w:lang w:val="es-ES" w:eastAsia="es-ES"/>
        </w:rPr>
      </w:pPr>
      <w:del w:id="156" w:author="Jose Ale" w:date="2014-04-25T06:47:00Z">
        <w:r w:rsidDel="00035ACB">
          <w:rPr>
            <w:rFonts w:ascii="Berlin Sans FB" w:hAnsi="Berlin Sans FB"/>
            <w:sz w:val="24"/>
            <w:lang w:val="es-ES" w:eastAsia="es-ES"/>
          </w:rPr>
          <w:delText xml:space="preserve">Otros </w:delText>
        </w:r>
      </w:del>
    </w:p>
    <w:p w:rsidR="00055C4D" w:rsidDel="00035ACB" w:rsidRDefault="00055C4D" w:rsidP="00055C4D">
      <w:pPr>
        <w:ind w:left="1416"/>
        <w:rPr>
          <w:del w:id="157" w:author="Jose Ale" w:date="2014-04-25T06:47:00Z"/>
          <w:rFonts w:ascii="Berlin Sans FB" w:hAnsi="Berlin Sans FB"/>
          <w:sz w:val="24"/>
          <w:lang w:val="es-ES" w:eastAsia="es-ES"/>
        </w:rPr>
      </w:pPr>
      <w:del w:id="158" w:author="Jose Ale" w:date="2014-04-25T06:47:00Z">
        <w:r w:rsidDel="00035ACB">
          <w:rPr>
            <w:rFonts w:ascii="Berlin Sans FB" w:hAnsi="Berlin Sans FB"/>
            <w:sz w:val="24"/>
            <w:lang w:val="es-ES" w:eastAsia="es-ES"/>
          </w:rPr>
          <w:delText>Mencionando cada punto.</w:delText>
        </w:r>
      </w:del>
    </w:p>
    <w:p w:rsidR="00055C4D" w:rsidDel="00035ACB" w:rsidRDefault="00055C4D" w:rsidP="00055C4D">
      <w:pPr>
        <w:pStyle w:val="ListParagraph"/>
        <w:numPr>
          <w:ilvl w:val="0"/>
          <w:numId w:val="10"/>
        </w:numPr>
        <w:jc w:val="both"/>
        <w:rPr>
          <w:del w:id="159" w:author="Jose Ale" w:date="2014-04-25T06:47:00Z"/>
          <w:rFonts w:ascii="Berlin Sans FB" w:hAnsi="Berlin Sans FB"/>
          <w:sz w:val="24"/>
          <w:lang w:val="es-ES" w:eastAsia="es-ES"/>
        </w:rPr>
      </w:pPr>
      <w:del w:id="160" w:author="Jose Ale" w:date="2014-04-25T06:47:00Z">
        <w:r w:rsidDel="00035ACB">
          <w:rPr>
            <w:rFonts w:ascii="Berlin Sans FB" w:hAnsi="Berlin Sans FB"/>
            <w:sz w:val="24"/>
            <w:lang w:val="es-ES" w:eastAsia="es-ES"/>
          </w:rPr>
          <w:delText>Identificación: Este paso nos ayuda a analizar cada proyecto o cada solicitud para llegar a un acuerdo de requerimiento o de identificación de problemas o bien solución. (elección de módulos)</w:delText>
        </w:r>
      </w:del>
    </w:p>
    <w:p w:rsidR="00D746EB" w:rsidDel="00035ACB" w:rsidRDefault="00D746EB" w:rsidP="00D746EB">
      <w:pPr>
        <w:pStyle w:val="ListParagraph"/>
        <w:ind w:left="1776"/>
        <w:jc w:val="both"/>
        <w:rPr>
          <w:del w:id="161" w:author="Jose Ale" w:date="2014-04-25T06:47:00Z"/>
          <w:rFonts w:ascii="Berlin Sans FB" w:hAnsi="Berlin Sans FB"/>
          <w:sz w:val="24"/>
          <w:lang w:val="es-ES" w:eastAsia="es-ES"/>
        </w:rPr>
      </w:pPr>
    </w:p>
    <w:p w:rsidR="00055C4D" w:rsidDel="00035ACB" w:rsidRDefault="00055C4D" w:rsidP="00055C4D">
      <w:pPr>
        <w:pStyle w:val="ListParagraph"/>
        <w:numPr>
          <w:ilvl w:val="0"/>
          <w:numId w:val="10"/>
        </w:numPr>
        <w:jc w:val="both"/>
        <w:rPr>
          <w:del w:id="162" w:author="Jose Ale" w:date="2014-04-25T06:47:00Z"/>
          <w:rFonts w:ascii="Berlin Sans FB" w:hAnsi="Berlin Sans FB"/>
          <w:sz w:val="24"/>
          <w:lang w:val="es-ES" w:eastAsia="es-ES"/>
        </w:rPr>
      </w:pPr>
      <w:del w:id="163" w:author="Jose Ale" w:date="2014-04-25T06:47:00Z">
        <w:r w:rsidDel="00035ACB">
          <w:rPr>
            <w:rFonts w:ascii="Berlin Sans FB" w:hAnsi="Berlin Sans FB"/>
            <w:sz w:val="24"/>
            <w:lang w:val="es-ES" w:eastAsia="es-ES"/>
          </w:rPr>
          <w:delText>Gestión: En este paso se inicia el trámite para la solicitud de autorización para formular o ejecutar el proyecto presentado.</w:delText>
        </w:r>
      </w:del>
    </w:p>
    <w:p w:rsidR="00D746EB" w:rsidDel="00035ACB" w:rsidRDefault="00D746EB" w:rsidP="00D746EB">
      <w:pPr>
        <w:pStyle w:val="ListParagraph"/>
        <w:ind w:left="1776"/>
        <w:jc w:val="both"/>
        <w:rPr>
          <w:del w:id="164" w:author="Jose Ale" w:date="2014-04-25T06:47:00Z"/>
          <w:rFonts w:ascii="Berlin Sans FB" w:hAnsi="Berlin Sans FB"/>
          <w:sz w:val="24"/>
          <w:lang w:val="es-ES" w:eastAsia="es-ES"/>
        </w:rPr>
      </w:pPr>
    </w:p>
    <w:p w:rsidR="00055C4D" w:rsidDel="00035ACB" w:rsidRDefault="00055C4D" w:rsidP="00055C4D">
      <w:pPr>
        <w:pStyle w:val="ListParagraph"/>
        <w:numPr>
          <w:ilvl w:val="0"/>
          <w:numId w:val="10"/>
        </w:numPr>
        <w:jc w:val="both"/>
        <w:rPr>
          <w:del w:id="165" w:author="Jose Ale" w:date="2014-04-25T06:47:00Z"/>
          <w:rFonts w:ascii="Berlin Sans FB" w:hAnsi="Berlin Sans FB"/>
          <w:sz w:val="24"/>
          <w:lang w:val="es-ES" w:eastAsia="es-ES"/>
        </w:rPr>
      </w:pPr>
      <w:del w:id="166" w:author="Jose Ale" w:date="2014-04-25T06:47:00Z">
        <w:r w:rsidDel="00035ACB">
          <w:rPr>
            <w:rFonts w:ascii="Berlin Sans FB" w:hAnsi="Berlin Sans FB"/>
            <w:sz w:val="24"/>
            <w:lang w:val="es-ES" w:eastAsia="es-ES"/>
          </w:rPr>
          <w:delText xml:space="preserve">Ejecución: La autorización </w:delText>
        </w:r>
        <w:r w:rsidR="00D746EB" w:rsidDel="00035ACB">
          <w:rPr>
            <w:rFonts w:ascii="Berlin Sans FB" w:hAnsi="Berlin Sans FB"/>
            <w:sz w:val="24"/>
            <w:lang w:val="es-ES" w:eastAsia="es-ES"/>
          </w:rPr>
          <w:delText>está</w:delText>
        </w:r>
        <w:r w:rsidDel="00035ACB">
          <w:rPr>
            <w:rFonts w:ascii="Berlin Sans FB" w:hAnsi="Berlin Sans FB"/>
            <w:sz w:val="24"/>
            <w:lang w:val="es-ES" w:eastAsia="es-ES"/>
          </w:rPr>
          <w:delText xml:space="preserve"> dada, por lo tanto en este paso el proyecto empieza su proceso de elaboración.</w:delText>
        </w:r>
      </w:del>
    </w:p>
    <w:p w:rsidR="00D746EB" w:rsidDel="00035ACB" w:rsidRDefault="00D746EB" w:rsidP="00D746EB">
      <w:pPr>
        <w:pStyle w:val="ListParagraph"/>
        <w:ind w:left="1776"/>
        <w:jc w:val="both"/>
        <w:rPr>
          <w:del w:id="167" w:author="Jose Ale" w:date="2014-04-25T06:47:00Z"/>
          <w:rFonts w:ascii="Berlin Sans FB" w:hAnsi="Berlin Sans FB"/>
          <w:sz w:val="24"/>
          <w:lang w:val="es-ES" w:eastAsia="es-ES"/>
        </w:rPr>
      </w:pPr>
    </w:p>
    <w:p w:rsidR="00055C4D" w:rsidDel="00035ACB" w:rsidRDefault="00055C4D" w:rsidP="00055C4D">
      <w:pPr>
        <w:pStyle w:val="ListParagraph"/>
        <w:numPr>
          <w:ilvl w:val="0"/>
          <w:numId w:val="10"/>
        </w:numPr>
        <w:jc w:val="both"/>
        <w:rPr>
          <w:del w:id="168" w:author="Jose Ale" w:date="2014-04-25T06:47:00Z"/>
          <w:rFonts w:ascii="Berlin Sans FB" w:hAnsi="Berlin Sans FB"/>
          <w:sz w:val="24"/>
          <w:lang w:val="es-ES" w:eastAsia="es-ES"/>
        </w:rPr>
      </w:pPr>
      <w:del w:id="169" w:author="Jose Ale" w:date="2014-04-25T06:47:00Z">
        <w:r w:rsidDel="00035ACB">
          <w:rPr>
            <w:rFonts w:ascii="Berlin Sans FB" w:hAnsi="Berlin Sans FB"/>
            <w:sz w:val="24"/>
            <w:lang w:val="es-ES" w:eastAsia="es-ES"/>
          </w:rPr>
          <w:delText>Supervisión: Se realiza un monitoreo o un informe de como dicho proyecto, contando con personal especializado para dicho trabajo ya que ellos serán los encargados de dar dicho informe con cada uno de los detalles de los procesos y el personal involucrado en la realización de ellos.</w:delText>
        </w:r>
      </w:del>
    </w:p>
    <w:p w:rsidR="00D746EB" w:rsidDel="00035ACB" w:rsidRDefault="00D746EB" w:rsidP="00D746EB">
      <w:pPr>
        <w:pStyle w:val="ListParagraph"/>
        <w:ind w:left="1776"/>
        <w:jc w:val="both"/>
        <w:rPr>
          <w:del w:id="170" w:author="Jose Ale" w:date="2014-04-25T06:47:00Z"/>
          <w:rFonts w:ascii="Berlin Sans FB" w:hAnsi="Berlin Sans FB"/>
          <w:sz w:val="24"/>
          <w:lang w:val="es-ES" w:eastAsia="es-ES"/>
        </w:rPr>
      </w:pPr>
    </w:p>
    <w:p w:rsidR="00055C4D" w:rsidRPr="00055C4D" w:rsidDel="00035ACB" w:rsidRDefault="00055C4D" w:rsidP="00055C4D">
      <w:pPr>
        <w:pStyle w:val="ListParagraph"/>
        <w:numPr>
          <w:ilvl w:val="0"/>
          <w:numId w:val="10"/>
        </w:numPr>
        <w:jc w:val="both"/>
        <w:rPr>
          <w:del w:id="171" w:author="Jose Ale" w:date="2014-04-25T06:47:00Z"/>
          <w:rFonts w:ascii="Berlin Sans FB" w:hAnsi="Berlin Sans FB"/>
          <w:sz w:val="24"/>
          <w:lang w:val="es-ES" w:eastAsia="es-ES"/>
        </w:rPr>
      </w:pPr>
      <w:del w:id="172" w:author="Jose Ale" w:date="2014-04-25T06:47:00Z">
        <w:r w:rsidDel="00035ACB">
          <w:rPr>
            <w:rFonts w:ascii="Berlin Sans FB" w:hAnsi="Berlin Sans FB"/>
            <w:sz w:val="24"/>
            <w:lang w:val="es-ES" w:eastAsia="es-ES"/>
          </w:rPr>
          <w:delText xml:space="preserve">Conclusión: Es en donde el personal especializado para el monitoreo da el informe de la terminación del proyecto </w:delText>
        </w:r>
        <w:r w:rsidR="00D746EB" w:rsidDel="00035ACB">
          <w:rPr>
            <w:rFonts w:ascii="Berlin Sans FB" w:hAnsi="Berlin Sans FB"/>
            <w:sz w:val="24"/>
            <w:lang w:val="es-ES" w:eastAsia="es-ES"/>
          </w:rPr>
          <w:delText>así</w:delText>
        </w:r>
        <w:r w:rsidDel="00035ACB">
          <w:rPr>
            <w:rFonts w:ascii="Berlin Sans FB" w:hAnsi="Berlin Sans FB"/>
            <w:sz w:val="24"/>
            <w:lang w:val="es-ES" w:eastAsia="es-ES"/>
          </w:rPr>
          <w:delText xml:space="preserve"> como presentar toda la papelería necesaria para concluir de la manera mas adecuada.</w:delText>
        </w:r>
      </w:del>
    </w:p>
    <w:tbl>
      <w:tblPr>
        <w:tblStyle w:val="TableGrid"/>
        <w:tblW w:w="0" w:type="auto"/>
        <w:jc w:val="center"/>
        <w:tblLook w:val="04A0" w:firstRow="1" w:lastRow="0" w:firstColumn="1" w:lastColumn="0" w:noHBand="0" w:noVBand="1"/>
      </w:tblPr>
      <w:tblGrid>
        <w:gridCol w:w="2830"/>
        <w:gridCol w:w="7132"/>
      </w:tblGrid>
      <w:tr w:rsidR="00D746EB" w:rsidDel="00035ACB" w:rsidTr="00D746EB">
        <w:trPr>
          <w:jc w:val="center"/>
          <w:del w:id="173" w:author="Jose Ale" w:date="2014-04-25T06:47:00Z"/>
        </w:trPr>
        <w:tc>
          <w:tcPr>
            <w:tcW w:w="2830" w:type="dxa"/>
            <w:vAlign w:val="center"/>
          </w:tcPr>
          <w:p w:rsidR="00D746EB" w:rsidDel="00035ACB" w:rsidRDefault="00D746EB" w:rsidP="00D746EB">
            <w:pPr>
              <w:jc w:val="center"/>
              <w:rPr>
                <w:del w:id="174" w:author="Jose Ale" w:date="2014-04-25T06:47:00Z"/>
                <w:rFonts w:ascii="Berlin Sans FB" w:hAnsi="Berlin Sans FB"/>
                <w:sz w:val="24"/>
                <w:lang w:val="es-ES" w:eastAsia="es-ES"/>
              </w:rPr>
            </w:pPr>
            <w:del w:id="175" w:author="Jose Ale" w:date="2014-04-25T06:47:00Z">
              <w:r w:rsidDel="00035ACB">
                <w:rPr>
                  <w:rFonts w:ascii="Berlin Sans FB" w:hAnsi="Berlin Sans FB"/>
                  <w:sz w:val="24"/>
                  <w:lang w:val="es-ES" w:eastAsia="es-ES"/>
                </w:rPr>
                <w:delText>El problema</w:delText>
              </w:r>
            </w:del>
          </w:p>
        </w:tc>
        <w:tc>
          <w:tcPr>
            <w:tcW w:w="7132" w:type="dxa"/>
            <w:vAlign w:val="center"/>
          </w:tcPr>
          <w:p w:rsidR="00D746EB" w:rsidDel="00035ACB" w:rsidRDefault="00D746EB" w:rsidP="00D746EB">
            <w:pPr>
              <w:jc w:val="center"/>
              <w:rPr>
                <w:del w:id="176" w:author="Jose Ale" w:date="2014-04-25T06:47:00Z"/>
                <w:rFonts w:ascii="Berlin Sans FB" w:hAnsi="Berlin Sans FB"/>
                <w:sz w:val="24"/>
                <w:lang w:val="es-ES" w:eastAsia="es-ES"/>
              </w:rPr>
            </w:pPr>
          </w:p>
        </w:tc>
      </w:tr>
      <w:tr w:rsidR="00D746EB" w:rsidDel="00035ACB" w:rsidTr="00D746EB">
        <w:trPr>
          <w:jc w:val="center"/>
          <w:del w:id="177" w:author="Jose Ale" w:date="2014-04-25T06:47:00Z"/>
        </w:trPr>
        <w:tc>
          <w:tcPr>
            <w:tcW w:w="2830" w:type="dxa"/>
            <w:vAlign w:val="center"/>
          </w:tcPr>
          <w:p w:rsidR="00D746EB" w:rsidDel="00035ACB" w:rsidRDefault="00D746EB" w:rsidP="00D746EB">
            <w:pPr>
              <w:tabs>
                <w:tab w:val="left" w:pos="1550"/>
              </w:tabs>
              <w:jc w:val="center"/>
              <w:rPr>
                <w:del w:id="178" w:author="Jose Ale" w:date="2014-04-25T06:47:00Z"/>
                <w:rFonts w:ascii="Berlin Sans FB" w:hAnsi="Berlin Sans FB"/>
                <w:sz w:val="24"/>
                <w:lang w:val="es-ES" w:eastAsia="es-ES"/>
              </w:rPr>
            </w:pPr>
            <w:del w:id="179" w:author="Jose Ale" w:date="2014-04-25T06:47:00Z">
              <w:r w:rsidDel="00035ACB">
                <w:rPr>
                  <w:rFonts w:ascii="Berlin Sans FB" w:hAnsi="Berlin Sans FB"/>
                  <w:sz w:val="24"/>
                  <w:lang w:val="es-ES" w:eastAsia="es-ES"/>
                </w:rPr>
                <w:delText>Afecta</w:delText>
              </w:r>
            </w:del>
          </w:p>
        </w:tc>
        <w:tc>
          <w:tcPr>
            <w:tcW w:w="7132" w:type="dxa"/>
            <w:vAlign w:val="center"/>
          </w:tcPr>
          <w:p w:rsidR="00D746EB" w:rsidDel="00035ACB" w:rsidRDefault="00D746EB" w:rsidP="00D746EB">
            <w:pPr>
              <w:jc w:val="center"/>
              <w:rPr>
                <w:del w:id="180" w:author="Jose Ale" w:date="2014-04-25T06:47:00Z"/>
                <w:rFonts w:ascii="Berlin Sans FB" w:hAnsi="Berlin Sans FB"/>
                <w:sz w:val="24"/>
                <w:lang w:val="es-ES" w:eastAsia="es-ES"/>
              </w:rPr>
            </w:pPr>
          </w:p>
        </w:tc>
      </w:tr>
      <w:tr w:rsidR="00D746EB" w:rsidDel="00035ACB" w:rsidTr="00D746EB">
        <w:trPr>
          <w:jc w:val="center"/>
          <w:del w:id="181" w:author="Jose Ale" w:date="2014-04-25T06:47:00Z"/>
        </w:trPr>
        <w:tc>
          <w:tcPr>
            <w:tcW w:w="2830" w:type="dxa"/>
            <w:vAlign w:val="center"/>
          </w:tcPr>
          <w:p w:rsidR="00D746EB" w:rsidDel="00035ACB" w:rsidRDefault="00D746EB" w:rsidP="00D746EB">
            <w:pPr>
              <w:jc w:val="center"/>
              <w:rPr>
                <w:del w:id="182" w:author="Jose Ale" w:date="2014-04-25T06:47:00Z"/>
                <w:rFonts w:ascii="Berlin Sans FB" w:hAnsi="Berlin Sans FB"/>
                <w:sz w:val="24"/>
                <w:lang w:val="es-ES" w:eastAsia="es-ES"/>
              </w:rPr>
            </w:pPr>
            <w:del w:id="183" w:author="Jose Ale" w:date="2014-04-25T06:47:00Z">
              <w:r w:rsidDel="00035ACB">
                <w:rPr>
                  <w:rFonts w:ascii="Berlin Sans FB" w:hAnsi="Berlin Sans FB"/>
                  <w:sz w:val="24"/>
                  <w:lang w:val="es-ES" w:eastAsia="es-ES"/>
                </w:rPr>
                <w:delText>Impacto</w:delText>
              </w:r>
            </w:del>
          </w:p>
        </w:tc>
        <w:tc>
          <w:tcPr>
            <w:tcW w:w="7132" w:type="dxa"/>
            <w:vAlign w:val="center"/>
          </w:tcPr>
          <w:p w:rsidR="00D746EB" w:rsidDel="00035ACB" w:rsidRDefault="00D746EB" w:rsidP="00D746EB">
            <w:pPr>
              <w:jc w:val="center"/>
              <w:rPr>
                <w:del w:id="184" w:author="Jose Ale" w:date="2014-04-25T06:47:00Z"/>
                <w:rFonts w:ascii="Berlin Sans FB" w:hAnsi="Berlin Sans FB"/>
                <w:sz w:val="24"/>
                <w:lang w:val="es-ES" w:eastAsia="es-ES"/>
              </w:rPr>
            </w:pPr>
          </w:p>
        </w:tc>
      </w:tr>
      <w:tr w:rsidR="00D746EB" w:rsidDel="00035ACB" w:rsidTr="00D746EB">
        <w:trPr>
          <w:jc w:val="center"/>
          <w:del w:id="185" w:author="Jose Ale" w:date="2014-04-25T06:47:00Z"/>
        </w:trPr>
        <w:tc>
          <w:tcPr>
            <w:tcW w:w="2830" w:type="dxa"/>
            <w:vAlign w:val="center"/>
          </w:tcPr>
          <w:p w:rsidR="00D746EB" w:rsidDel="00035ACB" w:rsidRDefault="00D746EB" w:rsidP="00D746EB">
            <w:pPr>
              <w:jc w:val="center"/>
              <w:rPr>
                <w:del w:id="186" w:author="Jose Ale" w:date="2014-04-25T06:47:00Z"/>
                <w:rFonts w:ascii="Berlin Sans FB" w:hAnsi="Berlin Sans FB"/>
                <w:sz w:val="24"/>
                <w:lang w:val="es-ES" w:eastAsia="es-ES"/>
              </w:rPr>
            </w:pPr>
            <w:del w:id="187" w:author="Jose Ale" w:date="2014-04-25T06:47:00Z">
              <w:r w:rsidDel="00035ACB">
                <w:rPr>
                  <w:rFonts w:ascii="Berlin Sans FB" w:hAnsi="Berlin Sans FB"/>
                  <w:sz w:val="24"/>
                  <w:lang w:val="es-ES" w:eastAsia="es-ES"/>
                </w:rPr>
                <w:delText>Éxito Esperado</w:delText>
              </w:r>
            </w:del>
          </w:p>
        </w:tc>
        <w:tc>
          <w:tcPr>
            <w:tcW w:w="7132" w:type="dxa"/>
            <w:vAlign w:val="center"/>
          </w:tcPr>
          <w:p w:rsidR="00D746EB" w:rsidDel="00035ACB" w:rsidRDefault="00D746EB" w:rsidP="00D746EB">
            <w:pPr>
              <w:jc w:val="center"/>
              <w:rPr>
                <w:del w:id="188" w:author="Jose Ale" w:date="2014-04-25T06:47:00Z"/>
                <w:rFonts w:ascii="Berlin Sans FB" w:hAnsi="Berlin Sans FB"/>
                <w:sz w:val="24"/>
                <w:lang w:val="es-ES" w:eastAsia="es-ES"/>
              </w:rPr>
            </w:pPr>
          </w:p>
        </w:tc>
      </w:tr>
    </w:tbl>
    <w:p w:rsidR="007D2E34" w:rsidRPr="00D50413" w:rsidDel="00035ACB" w:rsidRDefault="007D2E34" w:rsidP="00D50413">
      <w:pPr>
        <w:ind w:left="1416"/>
        <w:rPr>
          <w:del w:id="189" w:author="Jose Ale" w:date="2014-04-25T06:47:00Z"/>
          <w:rFonts w:ascii="Berlin Sans FB" w:hAnsi="Berlin Sans FB"/>
          <w:sz w:val="24"/>
          <w:lang w:val="es-ES" w:eastAsia="es-ES"/>
        </w:rPr>
      </w:pPr>
    </w:p>
    <w:p w:rsidR="00D50413" w:rsidDel="00035ACB" w:rsidRDefault="00D50413" w:rsidP="00D50413">
      <w:pPr>
        <w:rPr>
          <w:del w:id="190" w:author="Jose Ale" w:date="2014-04-25T06:47:00Z"/>
          <w:lang w:val="es-ES" w:eastAsia="es-ES"/>
        </w:rPr>
      </w:pPr>
    </w:p>
    <w:p w:rsidR="00BD1C8A" w:rsidRDefault="00BD1C8A" w:rsidP="00D50413">
      <w:pPr>
        <w:rPr>
          <w:lang w:val="es-ES" w:eastAsia="es-ES"/>
        </w:rPr>
      </w:pPr>
    </w:p>
    <w:p w:rsidR="00BD1C8A" w:rsidRDefault="00BD1C8A" w:rsidP="00D50413">
      <w:pPr>
        <w:rPr>
          <w:lang w:val="es-ES" w:eastAsia="es-ES"/>
        </w:rPr>
      </w:pPr>
    </w:p>
    <w:p w:rsidR="00BD1C8A" w:rsidRDefault="00BD1C8A" w:rsidP="00D50413">
      <w:pPr>
        <w:rPr>
          <w:lang w:val="es-ES" w:eastAsia="es-ES"/>
        </w:rPr>
      </w:pPr>
    </w:p>
    <w:p w:rsidR="00BD1C8A" w:rsidRDefault="00BD1C8A" w:rsidP="00D50413">
      <w:pPr>
        <w:rPr>
          <w:lang w:val="es-ES" w:eastAsia="es-ES"/>
        </w:rPr>
      </w:pPr>
    </w:p>
    <w:p w:rsidR="00BD1C8A" w:rsidRDefault="00BD1C8A" w:rsidP="00D50413">
      <w:pPr>
        <w:rPr>
          <w:lang w:val="es-ES" w:eastAsia="es-ES"/>
        </w:rPr>
      </w:pPr>
    </w:p>
    <w:p w:rsidR="00BD1C8A" w:rsidDel="00035ACB" w:rsidRDefault="00BD1C8A" w:rsidP="00D50413">
      <w:pPr>
        <w:rPr>
          <w:del w:id="191" w:author="Jose Ale" w:date="2014-04-25T06:47:00Z"/>
          <w:lang w:val="es-ES" w:eastAsia="es-ES"/>
        </w:rPr>
      </w:pPr>
    </w:p>
    <w:p w:rsidR="00035ACB" w:rsidRDefault="00035ACB" w:rsidP="00D50413">
      <w:pPr>
        <w:rPr>
          <w:ins w:id="192" w:author="Jose Ale" w:date="2014-04-25T06:47:00Z"/>
          <w:lang w:val="es-ES" w:eastAsia="es-ES"/>
        </w:rPr>
      </w:pPr>
    </w:p>
    <w:p w:rsidR="00035ACB" w:rsidRDefault="00035ACB" w:rsidP="00D50413">
      <w:pPr>
        <w:rPr>
          <w:ins w:id="193" w:author="Jose Ale" w:date="2014-04-25T06:47:00Z"/>
          <w:lang w:val="es-ES" w:eastAsia="es-ES"/>
        </w:rPr>
      </w:pPr>
    </w:p>
    <w:p w:rsidR="00035ACB" w:rsidRDefault="00035ACB" w:rsidP="00D50413">
      <w:pPr>
        <w:rPr>
          <w:ins w:id="194" w:author="Jose Ale" w:date="2014-04-25T06:47:00Z"/>
          <w:lang w:val="es-ES" w:eastAsia="es-ES"/>
        </w:rPr>
      </w:pPr>
    </w:p>
    <w:p w:rsidR="00035ACB" w:rsidRDefault="00035ACB" w:rsidP="00D50413">
      <w:pPr>
        <w:rPr>
          <w:ins w:id="195" w:author="Jose Ale" w:date="2014-04-25T06:47:00Z"/>
          <w:lang w:val="es-ES" w:eastAsia="es-ES"/>
        </w:rPr>
      </w:pPr>
    </w:p>
    <w:p w:rsidR="00035ACB" w:rsidRDefault="00035ACB" w:rsidP="00D50413">
      <w:pPr>
        <w:rPr>
          <w:ins w:id="196" w:author="Jose Ale" w:date="2014-04-25T06:47:00Z"/>
          <w:lang w:val="es-ES" w:eastAsia="es-ES"/>
        </w:rPr>
      </w:pPr>
    </w:p>
    <w:p w:rsidR="00035ACB" w:rsidRDefault="00035ACB" w:rsidP="00D50413">
      <w:pPr>
        <w:rPr>
          <w:ins w:id="197" w:author="Jose Ale" w:date="2014-04-25T06:47:00Z"/>
          <w:lang w:val="es-ES" w:eastAsia="es-ES"/>
        </w:rPr>
      </w:pPr>
    </w:p>
    <w:p w:rsidR="00035ACB" w:rsidRDefault="00035ACB" w:rsidP="00D50413">
      <w:pPr>
        <w:rPr>
          <w:ins w:id="198" w:author="Jose Ale" w:date="2014-04-25T06:47:00Z"/>
          <w:lang w:val="es-ES" w:eastAsia="es-ES"/>
        </w:rPr>
      </w:pPr>
    </w:p>
    <w:p w:rsidR="00035ACB" w:rsidRDefault="00035ACB" w:rsidP="00D50413">
      <w:pPr>
        <w:rPr>
          <w:ins w:id="199" w:author="Jose Ale" w:date="2014-04-25T06:47:00Z"/>
          <w:lang w:val="es-ES" w:eastAsia="es-ES"/>
        </w:rPr>
      </w:pPr>
    </w:p>
    <w:p w:rsidR="00BD1C8A" w:rsidDel="00035ACB" w:rsidRDefault="00BD1C8A" w:rsidP="00D50413">
      <w:pPr>
        <w:rPr>
          <w:del w:id="200" w:author="Jose Ale" w:date="2014-04-25T06:47:00Z"/>
          <w:lang w:val="es-ES" w:eastAsia="es-ES"/>
        </w:rPr>
      </w:pPr>
    </w:p>
    <w:p w:rsidR="00BD1C8A" w:rsidDel="00035ACB" w:rsidRDefault="00BD1C8A" w:rsidP="00D50413">
      <w:pPr>
        <w:rPr>
          <w:del w:id="201" w:author="Jose Ale" w:date="2014-04-25T06:47:00Z"/>
          <w:lang w:val="es-ES" w:eastAsia="es-ES"/>
        </w:rPr>
      </w:pPr>
    </w:p>
    <w:p w:rsidR="00BD1C8A" w:rsidDel="00035ACB" w:rsidRDefault="00BD1C8A" w:rsidP="00D50413">
      <w:pPr>
        <w:rPr>
          <w:del w:id="202" w:author="Jose Ale" w:date="2014-04-25T06:47:00Z"/>
          <w:lang w:val="es-ES" w:eastAsia="es-ES"/>
        </w:rPr>
      </w:pPr>
    </w:p>
    <w:p w:rsidR="00BD1C8A" w:rsidDel="00035ACB" w:rsidRDefault="00BD1C8A" w:rsidP="00D50413">
      <w:pPr>
        <w:rPr>
          <w:del w:id="203" w:author="Jose Ale" w:date="2014-04-25T06:47:00Z"/>
          <w:lang w:val="es-ES" w:eastAsia="es-ES"/>
        </w:rPr>
      </w:pPr>
    </w:p>
    <w:p w:rsidR="00BD1C8A" w:rsidDel="00035ACB" w:rsidRDefault="00BD1C8A" w:rsidP="00D50413">
      <w:pPr>
        <w:rPr>
          <w:del w:id="204" w:author="Jose Ale" w:date="2014-04-25T06:47:00Z"/>
          <w:lang w:val="es-ES" w:eastAsia="es-ES"/>
        </w:rPr>
      </w:pPr>
    </w:p>
    <w:p w:rsidR="00BD1C8A" w:rsidDel="00035ACB" w:rsidRDefault="00BD1C8A" w:rsidP="00D50413">
      <w:pPr>
        <w:rPr>
          <w:del w:id="205" w:author="Jose Ale" w:date="2014-04-25T06:47:00Z"/>
          <w:lang w:val="es-ES" w:eastAsia="es-ES"/>
        </w:rPr>
      </w:pPr>
    </w:p>
    <w:p w:rsidR="00BD1C8A" w:rsidDel="00035ACB" w:rsidRDefault="00BD1C8A" w:rsidP="00D50413">
      <w:pPr>
        <w:rPr>
          <w:del w:id="206" w:author="Jose Ale" w:date="2014-04-25T06:47:00Z"/>
          <w:lang w:val="es-ES" w:eastAsia="es-ES"/>
        </w:rPr>
      </w:pPr>
    </w:p>
    <w:p w:rsidR="00EA26F1" w:rsidDel="00035ACB" w:rsidRDefault="00EA26F1" w:rsidP="00D50413">
      <w:pPr>
        <w:rPr>
          <w:del w:id="207" w:author="Jose Ale" w:date="2014-04-25T06:47:00Z"/>
          <w:lang w:val="es-ES" w:eastAsia="es-ES"/>
        </w:rPr>
      </w:pPr>
    </w:p>
    <w:p w:rsidR="00EA26F1" w:rsidDel="00035ACB" w:rsidRDefault="00EA26F1" w:rsidP="00D50413">
      <w:pPr>
        <w:rPr>
          <w:del w:id="208" w:author="Jose Ale" w:date="2014-04-25T06:47:00Z"/>
          <w:lang w:val="es-ES" w:eastAsia="es-ES"/>
        </w:rPr>
      </w:pPr>
    </w:p>
    <w:p w:rsidR="00EA26F1" w:rsidDel="00035ACB" w:rsidRDefault="00EA26F1" w:rsidP="00D50413">
      <w:pPr>
        <w:rPr>
          <w:del w:id="209" w:author="Jose Ale" w:date="2014-04-25T06:47:00Z"/>
          <w:lang w:val="es-ES" w:eastAsia="es-ES"/>
        </w:rPr>
      </w:pPr>
    </w:p>
    <w:p w:rsidR="00EA26F1" w:rsidDel="00035ACB" w:rsidRDefault="00EA26F1" w:rsidP="00D50413">
      <w:pPr>
        <w:rPr>
          <w:del w:id="210" w:author="Jose Ale" w:date="2014-04-25T06:47:00Z"/>
          <w:lang w:val="es-ES" w:eastAsia="es-ES"/>
        </w:rPr>
      </w:pPr>
    </w:p>
    <w:p w:rsidR="00EA26F1" w:rsidDel="00035ACB" w:rsidRDefault="00EA26F1" w:rsidP="00D50413">
      <w:pPr>
        <w:rPr>
          <w:del w:id="211" w:author="Jose Ale" w:date="2014-04-25T06:47:00Z"/>
          <w:lang w:val="es-ES" w:eastAsia="es-ES"/>
        </w:rPr>
      </w:pPr>
    </w:p>
    <w:p w:rsidR="00EA26F1" w:rsidDel="00035ACB" w:rsidRDefault="00EA26F1" w:rsidP="00D50413">
      <w:pPr>
        <w:rPr>
          <w:del w:id="212" w:author="Jose Ale" w:date="2014-04-25T06:47:00Z"/>
          <w:lang w:val="es-ES" w:eastAsia="es-ES"/>
        </w:rPr>
      </w:pPr>
    </w:p>
    <w:p w:rsidR="00EA26F1" w:rsidDel="00035ACB" w:rsidRDefault="00EA26F1" w:rsidP="00D50413">
      <w:pPr>
        <w:rPr>
          <w:del w:id="213" w:author="Jose Ale" w:date="2014-04-25T06:47:00Z"/>
          <w:lang w:val="es-ES" w:eastAsia="es-ES"/>
        </w:rPr>
      </w:pPr>
    </w:p>
    <w:p w:rsidR="00EA26F1" w:rsidDel="00035ACB" w:rsidRDefault="00EA26F1" w:rsidP="00D50413">
      <w:pPr>
        <w:rPr>
          <w:del w:id="214" w:author="Jose Ale" w:date="2014-04-25T06:47:00Z"/>
          <w:lang w:val="es-ES" w:eastAsia="es-ES"/>
        </w:rPr>
      </w:pPr>
    </w:p>
    <w:p w:rsidR="00EA26F1" w:rsidRDefault="00EA26F1" w:rsidP="00D50413">
      <w:pPr>
        <w:rPr>
          <w:lang w:val="es-ES" w:eastAsia="es-ES"/>
        </w:rPr>
      </w:pPr>
    </w:p>
    <w:p w:rsidR="00EA26F1" w:rsidRDefault="00EA26F1" w:rsidP="00D50413">
      <w:pPr>
        <w:rPr>
          <w:lang w:val="es-ES" w:eastAsia="es-ES"/>
        </w:rPr>
      </w:pPr>
    </w:p>
    <w:p w:rsidR="00EA26F1" w:rsidRDefault="00EA26F1" w:rsidP="00EA26F1">
      <w:pPr>
        <w:jc w:val="right"/>
        <w:rPr>
          <w:rFonts w:ascii="Berlin Sans FB" w:hAnsi="Berlin Sans FB"/>
          <w:sz w:val="32"/>
          <w:szCs w:val="32"/>
          <w:lang w:val="es-ES" w:eastAsia="es-ES"/>
        </w:rPr>
      </w:pPr>
      <w:r>
        <w:rPr>
          <w:rFonts w:ascii="Berlin Sans FB" w:hAnsi="Berlin Sans FB"/>
          <w:sz w:val="32"/>
          <w:szCs w:val="32"/>
          <w:lang w:val="es-ES" w:eastAsia="es-ES"/>
        </w:rPr>
        <w:t>Plan de Administración de requerimientos</w:t>
      </w:r>
    </w:p>
    <w:p w:rsidR="00EA26F1" w:rsidRPr="00EA26F1" w:rsidRDefault="00EA26F1" w:rsidP="00EA26F1">
      <w:pPr>
        <w:jc w:val="right"/>
        <w:rPr>
          <w:rFonts w:ascii="Berlin Sans FB" w:hAnsi="Berlin Sans FB"/>
          <w:sz w:val="32"/>
          <w:szCs w:val="32"/>
          <w:lang w:val="es-ES" w:eastAsia="es-ES"/>
        </w:rPr>
      </w:pPr>
      <w:r>
        <w:rPr>
          <w:rFonts w:ascii="Berlin Sans FB" w:hAnsi="Berlin Sans FB"/>
          <w:sz w:val="32"/>
          <w:szCs w:val="32"/>
          <w:lang w:val="es-ES" w:eastAsia="es-ES"/>
        </w:rPr>
        <w:t>Versión 1.0</w:t>
      </w:r>
    </w:p>
    <w:p w:rsidR="00EA26F1" w:rsidRDefault="00EA26F1" w:rsidP="00D50413">
      <w:pPr>
        <w:rPr>
          <w:lang w:val="es-ES" w:eastAsia="es-ES"/>
        </w:rPr>
      </w:pPr>
    </w:p>
    <w:p w:rsidR="00BD1C8A" w:rsidRPr="00D50413" w:rsidRDefault="00BD1C8A" w:rsidP="00D50413">
      <w:pPr>
        <w:rPr>
          <w:lang w:val="es-ES" w:eastAsia="es-ES"/>
        </w:rPr>
      </w:pPr>
    </w:p>
    <w:p w:rsidR="00BD1C8A" w:rsidRPr="004960BD" w:rsidRDefault="00BD1C8A" w:rsidP="00BD1C8A">
      <w:pPr>
        <w:pStyle w:val="Heading1"/>
        <w:rPr>
          <w:rFonts w:ascii="Berlin Sans FB" w:hAnsi="Berlin Sans FB"/>
          <w:b w:val="0"/>
          <w:u w:val="single"/>
        </w:rPr>
      </w:pPr>
      <w:bookmarkStart w:id="215" w:name="_Toc386172101"/>
      <w:r>
        <w:rPr>
          <w:rFonts w:ascii="Berlin Sans FB" w:hAnsi="Berlin Sans FB"/>
          <w:b w:val="0"/>
          <w:u w:val="single"/>
        </w:rPr>
        <w:t>Historial De Revisión</w:t>
      </w:r>
      <w:bookmarkEnd w:id="215"/>
    </w:p>
    <w:tbl>
      <w:tblPr>
        <w:tblStyle w:val="TableGrid"/>
        <w:tblW w:w="0" w:type="auto"/>
        <w:tblLook w:val="04A0" w:firstRow="1" w:lastRow="0" w:firstColumn="1" w:lastColumn="0" w:noHBand="0" w:noVBand="1"/>
      </w:tblPr>
      <w:tblGrid>
        <w:gridCol w:w="2490"/>
        <w:gridCol w:w="2490"/>
        <w:gridCol w:w="2491"/>
        <w:gridCol w:w="2491"/>
      </w:tblGrid>
      <w:tr w:rsidR="00BD1C8A" w:rsidTr="00002F35">
        <w:trPr>
          <w:trHeight w:val="894"/>
        </w:trPr>
        <w:tc>
          <w:tcPr>
            <w:tcW w:w="2490" w:type="dxa"/>
            <w:shd w:val="clear" w:color="auto" w:fill="FFD966" w:themeFill="accent4" w:themeFillTint="99"/>
            <w:vAlign w:val="center"/>
          </w:tcPr>
          <w:p w:rsidR="00BD1C8A" w:rsidRDefault="00BD1C8A" w:rsidP="00002F35">
            <w:pPr>
              <w:jc w:val="center"/>
              <w:rPr>
                <w:rFonts w:ascii="Berlin Sans FB" w:hAnsi="Berlin Sans FB"/>
                <w:sz w:val="24"/>
                <w:lang w:val="es-ES" w:eastAsia="es-ES"/>
              </w:rPr>
            </w:pPr>
            <w:r>
              <w:rPr>
                <w:rFonts w:ascii="Berlin Sans FB" w:hAnsi="Berlin Sans FB"/>
                <w:sz w:val="24"/>
                <w:lang w:val="es-ES" w:eastAsia="es-ES"/>
              </w:rPr>
              <w:t>Fecha De Reunión</w:t>
            </w:r>
          </w:p>
        </w:tc>
        <w:tc>
          <w:tcPr>
            <w:tcW w:w="2490" w:type="dxa"/>
            <w:shd w:val="clear" w:color="auto" w:fill="FFD966" w:themeFill="accent4" w:themeFillTint="99"/>
            <w:vAlign w:val="center"/>
          </w:tcPr>
          <w:p w:rsidR="00BD1C8A" w:rsidRDefault="00BD1C8A" w:rsidP="00002F35">
            <w:pPr>
              <w:jc w:val="center"/>
              <w:rPr>
                <w:rFonts w:ascii="Berlin Sans FB" w:hAnsi="Berlin Sans FB"/>
                <w:sz w:val="24"/>
                <w:lang w:val="es-ES" w:eastAsia="es-ES"/>
              </w:rPr>
            </w:pPr>
            <w:r>
              <w:rPr>
                <w:rFonts w:ascii="Berlin Sans FB" w:hAnsi="Berlin Sans FB"/>
                <w:sz w:val="24"/>
                <w:lang w:val="es-ES" w:eastAsia="es-ES"/>
              </w:rPr>
              <w:t>Versión</w:t>
            </w:r>
          </w:p>
        </w:tc>
        <w:tc>
          <w:tcPr>
            <w:tcW w:w="2491" w:type="dxa"/>
            <w:shd w:val="clear" w:color="auto" w:fill="FFD966" w:themeFill="accent4" w:themeFillTint="99"/>
            <w:vAlign w:val="center"/>
          </w:tcPr>
          <w:p w:rsidR="00BD1C8A" w:rsidRDefault="00BD1C8A" w:rsidP="00002F35">
            <w:pPr>
              <w:jc w:val="center"/>
              <w:rPr>
                <w:rFonts w:ascii="Berlin Sans FB" w:hAnsi="Berlin Sans FB"/>
                <w:sz w:val="24"/>
                <w:lang w:val="es-ES" w:eastAsia="es-ES"/>
              </w:rPr>
            </w:pPr>
            <w:r>
              <w:rPr>
                <w:rFonts w:ascii="Berlin Sans FB" w:hAnsi="Berlin Sans FB"/>
                <w:sz w:val="24"/>
                <w:lang w:val="es-ES" w:eastAsia="es-ES"/>
              </w:rPr>
              <w:t>Descripción</w:t>
            </w:r>
          </w:p>
        </w:tc>
        <w:tc>
          <w:tcPr>
            <w:tcW w:w="2491" w:type="dxa"/>
            <w:shd w:val="clear" w:color="auto" w:fill="FFD966" w:themeFill="accent4" w:themeFillTint="99"/>
            <w:vAlign w:val="center"/>
          </w:tcPr>
          <w:p w:rsidR="00BD1C8A" w:rsidRDefault="00BD1C8A" w:rsidP="00002F35">
            <w:pPr>
              <w:jc w:val="center"/>
              <w:rPr>
                <w:rFonts w:ascii="Berlin Sans FB" w:hAnsi="Berlin Sans FB"/>
                <w:sz w:val="24"/>
                <w:lang w:val="es-ES" w:eastAsia="es-ES"/>
              </w:rPr>
            </w:pPr>
            <w:r>
              <w:rPr>
                <w:rFonts w:ascii="Berlin Sans FB" w:hAnsi="Berlin Sans FB"/>
                <w:sz w:val="24"/>
                <w:lang w:val="es-ES" w:eastAsia="es-ES"/>
              </w:rPr>
              <w:t>Autor</w:t>
            </w:r>
          </w:p>
        </w:tc>
      </w:tr>
      <w:tr w:rsidR="00BD1C8A" w:rsidTr="00002F35">
        <w:trPr>
          <w:trHeight w:val="794"/>
        </w:trPr>
        <w:tc>
          <w:tcPr>
            <w:tcW w:w="2490" w:type="dxa"/>
            <w:vAlign w:val="center"/>
          </w:tcPr>
          <w:p w:rsidR="00BD1C8A" w:rsidRDefault="00EA26F1" w:rsidP="00002F35">
            <w:pPr>
              <w:jc w:val="center"/>
              <w:rPr>
                <w:rFonts w:ascii="Berlin Sans FB" w:hAnsi="Berlin Sans FB"/>
                <w:sz w:val="24"/>
                <w:lang w:val="es-ES" w:eastAsia="es-ES"/>
              </w:rPr>
            </w:pPr>
            <w:r>
              <w:rPr>
                <w:rFonts w:ascii="Berlin Sans FB" w:hAnsi="Berlin Sans FB"/>
                <w:sz w:val="24"/>
                <w:lang w:val="es-ES" w:eastAsia="es-ES"/>
              </w:rPr>
              <w:t>24/04/2014</w:t>
            </w:r>
          </w:p>
        </w:tc>
        <w:tc>
          <w:tcPr>
            <w:tcW w:w="2490" w:type="dxa"/>
            <w:vAlign w:val="center"/>
          </w:tcPr>
          <w:p w:rsidR="00BD1C8A" w:rsidRDefault="00EA26F1" w:rsidP="00002F35">
            <w:pPr>
              <w:jc w:val="center"/>
              <w:rPr>
                <w:rFonts w:ascii="Berlin Sans FB" w:hAnsi="Berlin Sans FB"/>
                <w:sz w:val="24"/>
                <w:lang w:val="es-ES" w:eastAsia="es-ES"/>
              </w:rPr>
            </w:pPr>
            <w:r>
              <w:rPr>
                <w:rFonts w:ascii="Berlin Sans FB" w:hAnsi="Berlin Sans FB"/>
                <w:sz w:val="24"/>
                <w:lang w:val="es-ES" w:eastAsia="es-ES"/>
              </w:rPr>
              <w:t>1.0</w:t>
            </w:r>
          </w:p>
        </w:tc>
        <w:tc>
          <w:tcPr>
            <w:tcW w:w="2491" w:type="dxa"/>
            <w:vAlign w:val="center"/>
          </w:tcPr>
          <w:p w:rsidR="00BD1C8A" w:rsidRDefault="00EA26F1" w:rsidP="00002F35">
            <w:pPr>
              <w:jc w:val="center"/>
              <w:rPr>
                <w:rFonts w:ascii="Berlin Sans FB" w:hAnsi="Berlin Sans FB"/>
                <w:sz w:val="24"/>
                <w:lang w:val="es-ES" w:eastAsia="es-ES"/>
              </w:rPr>
            </w:pPr>
            <w:r>
              <w:rPr>
                <w:rFonts w:ascii="Berlin Sans FB" w:hAnsi="Berlin Sans FB"/>
                <w:sz w:val="24"/>
                <w:lang w:val="es-ES" w:eastAsia="es-ES"/>
              </w:rPr>
              <w:t>Revisión preliminar</w:t>
            </w:r>
          </w:p>
        </w:tc>
        <w:tc>
          <w:tcPr>
            <w:tcW w:w="2491" w:type="dxa"/>
            <w:vAlign w:val="center"/>
          </w:tcPr>
          <w:p w:rsidR="00BD1C8A" w:rsidRDefault="00EA26F1" w:rsidP="00002F35">
            <w:pPr>
              <w:jc w:val="center"/>
              <w:rPr>
                <w:rFonts w:ascii="Berlin Sans FB" w:hAnsi="Berlin Sans FB"/>
                <w:sz w:val="24"/>
                <w:lang w:val="es-ES" w:eastAsia="es-ES"/>
              </w:rPr>
            </w:pPr>
            <w:r>
              <w:rPr>
                <w:rFonts w:ascii="Berlin Sans FB" w:hAnsi="Berlin Sans FB"/>
                <w:sz w:val="24"/>
                <w:lang w:val="es-ES" w:eastAsia="es-ES"/>
              </w:rPr>
              <w:t>Jose Alegría</w:t>
            </w:r>
          </w:p>
        </w:tc>
      </w:tr>
      <w:tr w:rsidR="00BD1C8A" w:rsidTr="00002F35">
        <w:trPr>
          <w:trHeight w:val="794"/>
        </w:trPr>
        <w:tc>
          <w:tcPr>
            <w:tcW w:w="2490" w:type="dxa"/>
            <w:vAlign w:val="center"/>
          </w:tcPr>
          <w:p w:rsidR="00BD1C8A" w:rsidRDefault="00BD1C8A" w:rsidP="00002F35">
            <w:pPr>
              <w:jc w:val="center"/>
              <w:rPr>
                <w:rFonts w:ascii="Berlin Sans FB" w:hAnsi="Berlin Sans FB"/>
                <w:sz w:val="24"/>
                <w:lang w:val="es-ES" w:eastAsia="es-ES"/>
              </w:rPr>
            </w:pPr>
          </w:p>
        </w:tc>
        <w:tc>
          <w:tcPr>
            <w:tcW w:w="2490" w:type="dxa"/>
            <w:vAlign w:val="center"/>
          </w:tcPr>
          <w:p w:rsidR="00BD1C8A" w:rsidRDefault="00BD1C8A" w:rsidP="00002F35">
            <w:pPr>
              <w:jc w:val="center"/>
              <w:rPr>
                <w:rFonts w:ascii="Berlin Sans FB" w:hAnsi="Berlin Sans FB"/>
                <w:sz w:val="24"/>
                <w:lang w:val="es-ES" w:eastAsia="es-ES"/>
              </w:rPr>
            </w:pPr>
          </w:p>
        </w:tc>
        <w:tc>
          <w:tcPr>
            <w:tcW w:w="2491" w:type="dxa"/>
            <w:vAlign w:val="center"/>
          </w:tcPr>
          <w:p w:rsidR="00BD1C8A" w:rsidRDefault="00BD1C8A" w:rsidP="00002F35">
            <w:pPr>
              <w:jc w:val="center"/>
              <w:rPr>
                <w:rFonts w:ascii="Berlin Sans FB" w:hAnsi="Berlin Sans FB"/>
                <w:sz w:val="24"/>
                <w:lang w:val="es-ES" w:eastAsia="es-ES"/>
              </w:rPr>
            </w:pPr>
          </w:p>
        </w:tc>
        <w:tc>
          <w:tcPr>
            <w:tcW w:w="2491" w:type="dxa"/>
            <w:vAlign w:val="center"/>
          </w:tcPr>
          <w:p w:rsidR="00BD1C8A" w:rsidRDefault="00BD1C8A" w:rsidP="00002F35">
            <w:pPr>
              <w:jc w:val="center"/>
              <w:rPr>
                <w:rFonts w:ascii="Berlin Sans FB" w:hAnsi="Berlin Sans FB"/>
                <w:sz w:val="24"/>
                <w:lang w:val="es-ES" w:eastAsia="es-ES"/>
              </w:rPr>
            </w:pPr>
          </w:p>
        </w:tc>
      </w:tr>
      <w:tr w:rsidR="00BD1C8A" w:rsidTr="00002F35">
        <w:trPr>
          <w:trHeight w:val="794"/>
        </w:trPr>
        <w:tc>
          <w:tcPr>
            <w:tcW w:w="2490" w:type="dxa"/>
            <w:vAlign w:val="center"/>
          </w:tcPr>
          <w:p w:rsidR="00BD1C8A" w:rsidRDefault="00BD1C8A" w:rsidP="00002F35">
            <w:pPr>
              <w:jc w:val="center"/>
              <w:rPr>
                <w:rFonts w:ascii="Berlin Sans FB" w:hAnsi="Berlin Sans FB"/>
                <w:sz w:val="24"/>
                <w:lang w:val="es-ES" w:eastAsia="es-ES"/>
              </w:rPr>
            </w:pPr>
          </w:p>
        </w:tc>
        <w:tc>
          <w:tcPr>
            <w:tcW w:w="2490" w:type="dxa"/>
            <w:vAlign w:val="center"/>
          </w:tcPr>
          <w:p w:rsidR="00BD1C8A" w:rsidRDefault="00BD1C8A" w:rsidP="00002F35">
            <w:pPr>
              <w:jc w:val="center"/>
              <w:rPr>
                <w:rFonts w:ascii="Berlin Sans FB" w:hAnsi="Berlin Sans FB"/>
                <w:sz w:val="24"/>
                <w:lang w:val="es-ES" w:eastAsia="es-ES"/>
              </w:rPr>
            </w:pPr>
          </w:p>
        </w:tc>
        <w:tc>
          <w:tcPr>
            <w:tcW w:w="2491" w:type="dxa"/>
            <w:vAlign w:val="center"/>
          </w:tcPr>
          <w:p w:rsidR="00BD1C8A" w:rsidRDefault="00BD1C8A" w:rsidP="00002F35">
            <w:pPr>
              <w:jc w:val="center"/>
              <w:rPr>
                <w:rFonts w:ascii="Berlin Sans FB" w:hAnsi="Berlin Sans FB"/>
                <w:sz w:val="24"/>
                <w:lang w:val="es-ES" w:eastAsia="es-ES"/>
              </w:rPr>
            </w:pPr>
          </w:p>
        </w:tc>
        <w:tc>
          <w:tcPr>
            <w:tcW w:w="2491" w:type="dxa"/>
            <w:vAlign w:val="center"/>
          </w:tcPr>
          <w:p w:rsidR="00BD1C8A" w:rsidRDefault="00BD1C8A" w:rsidP="00002F35">
            <w:pPr>
              <w:jc w:val="center"/>
              <w:rPr>
                <w:rFonts w:ascii="Berlin Sans FB" w:hAnsi="Berlin Sans FB"/>
                <w:sz w:val="24"/>
                <w:lang w:val="es-ES" w:eastAsia="es-ES"/>
              </w:rPr>
            </w:pPr>
          </w:p>
        </w:tc>
      </w:tr>
    </w:tbl>
    <w:p w:rsidR="001F3987" w:rsidRDefault="001F3987" w:rsidP="001F3987">
      <w:pPr>
        <w:rPr>
          <w:rFonts w:ascii="Berlin Sans FB" w:hAnsi="Berlin Sans FB"/>
          <w:sz w:val="24"/>
          <w:lang w:val="es-ES" w:eastAsia="es-ES"/>
        </w:rPr>
      </w:pPr>
    </w:p>
    <w:p w:rsidR="00EA26F1" w:rsidRDefault="00EA26F1" w:rsidP="001F3987">
      <w:pPr>
        <w:rPr>
          <w:rFonts w:ascii="Berlin Sans FB" w:hAnsi="Berlin Sans FB"/>
          <w:sz w:val="24"/>
          <w:lang w:val="es-ES" w:eastAsia="es-ES"/>
        </w:rPr>
      </w:pPr>
    </w:p>
    <w:p w:rsidR="00EA26F1" w:rsidRDefault="00EA26F1" w:rsidP="001F3987">
      <w:pPr>
        <w:rPr>
          <w:rFonts w:ascii="Berlin Sans FB" w:hAnsi="Berlin Sans FB"/>
          <w:sz w:val="24"/>
          <w:lang w:val="es-ES" w:eastAsia="es-ES"/>
        </w:rPr>
      </w:pPr>
    </w:p>
    <w:p w:rsidR="00EA26F1" w:rsidRDefault="00EA26F1" w:rsidP="001F3987">
      <w:pPr>
        <w:rPr>
          <w:rFonts w:ascii="Berlin Sans FB" w:hAnsi="Berlin Sans FB"/>
          <w:sz w:val="24"/>
          <w:lang w:val="es-ES" w:eastAsia="es-ES"/>
        </w:rPr>
      </w:pPr>
    </w:p>
    <w:p w:rsidR="00EA26F1" w:rsidRDefault="00EA26F1" w:rsidP="001F3987">
      <w:pPr>
        <w:rPr>
          <w:rFonts w:ascii="Berlin Sans FB" w:hAnsi="Berlin Sans FB"/>
          <w:sz w:val="24"/>
          <w:lang w:val="es-ES" w:eastAsia="es-ES"/>
        </w:rPr>
      </w:pPr>
    </w:p>
    <w:p w:rsidR="00EA26F1" w:rsidRDefault="00EA26F1" w:rsidP="001F3987">
      <w:pPr>
        <w:rPr>
          <w:ins w:id="216" w:author="Jose Ale" w:date="2014-04-25T06:48:00Z"/>
          <w:rFonts w:ascii="Berlin Sans FB" w:hAnsi="Berlin Sans FB"/>
          <w:sz w:val="24"/>
          <w:lang w:val="es-ES" w:eastAsia="es-ES"/>
        </w:rPr>
      </w:pPr>
    </w:p>
    <w:p w:rsidR="00035ACB" w:rsidRDefault="00035ACB" w:rsidP="001F3987">
      <w:pPr>
        <w:rPr>
          <w:ins w:id="217" w:author="Jose Ale" w:date="2014-04-25T06:48:00Z"/>
          <w:rFonts w:ascii="Berlin Sans FB" w:hAnsi="Berlin Sans FB"/>
          <w:sz w:val="24"/>
          <w:lang w:val="es-ES" w:eastAsia="es-ES"/>
        </w:rPr>
      </w:pPr>
    </w:p>
    <w:p w:rsidR="00035ACB" w:rsidRDefault="00035ACB" w:rsidP="001F3987">
      <w:pPr>
        <w:rPr>
          <w:ins w:id="218" w:author="Jose Ale" w:date="2014-04-25T06:48:00Z"/>
          <w:rFonts w:ascii="Berlin Sans FB" w:hAnsi="Berlin Sans FB"/>
          <w:sz w:val="24"/>
          <w:lang w:val="es-ES" w:eastAsia="es-ES"/>
        </w:rPr>
      </w:pPr>
    </w:p>
    <w:p w:rsidR="00035ACB" w:rsidRDefault="00035ACB" w:rsidP="001F3987">
      <w:pPr>
        <w:rPr>
          <w:ins w:id="219" w:author="Jose Ale" w:date="2014-04-25T06:48:00Z"/>
          <w:rFonts w:ascii="Berlin Sans FB" w:hAnsi="Berlin Sans FB"/>
          <w:sz w:val="24"/>
          <w:lang w:val="es-ES" w:eastAsia="es-ES"/>
        </w:rPr>
      </w:pPr>
    </w:p>
    <w:p w:rsidR="00035ACB" w:rsidRDefault="00035ACB" w:rsidP="001F3987">
      <w:pPr>
        <w:rPr>
          <w:ins w:id="220" w:author="Jose Ale" w:date="2014-04-25T06:48:00Z"/>
          <w:rFonts w:ascii="Berlin Sans FB" w:hAnsi="Berlin Sans FB"/>
          <w:sz w:val="24"/>
          <w:lang w:val="es-ES" w:eastAsia="es-ES"/>
        </w:rPr>
      </w:pPr>
    </w:p>
    <w:p w:rsidR="00035ACB" w:rsidRPr="001F3987" w:rsidRDefault="00035ACB" w:rsidP="001F3987">
      <w:pPr>
        <w:rPr>
          <w:rFonts w:ascii="Berlin Sans FB" w:hAnsi="Berlin Sans FB"/>
          <w:sz w:val="24"/>
          <w:lang w:val="es-ES" w:eastAsia="es-ES"/>
        </w:rPr>
      </w:pPr>
    </w:p>
    <w:p w:rsidR="00394226" w:rsidRDefault="00394226" w:rsidP="00394226">
      <w:pPr>
        <w:pStyle w:val="Heading1"/>
        <w:numPr>
          <w:ilvl w:val="0"/>
          <w:numId w:val="9"/>
        </w:numPr>
        <w:rPr>
          <w:rFonts w:ascii="Berlin Sans FB" w:hAnsi="Berlin Sans FB"/>
          <w:b w:val="0"/>
        </w:rPr>
      </w:pPr>
      <w:bookmarkStart w:id="221" w:name="_Toc386172102"/>
      <w:r>
        <w:rPr>
          <w:rFonts w:ascii="Berlin Sans FB" w:hAnsi="Berlin Sans FB"/>
          <w:b w:val="0"/>
        </w:rPr>
        <w:t>Plan de administración de Requerimientos</w:t>
      </w:r>
      <w:bookmarkEnd w:id="221"/>
    </w:p>
    <w:p w:rsidR="00394226" w:rsidRDefault="00394226" w:rsidP="00394226">
      <w:pPr>
        <w:pStyle w:val="Heading1"/>
        <w:numPr>
          <w:ilvl w:val="1"/>
          <w:numId w:val="9"/>
        </w:numPr>
        <w:rPr>
          <w:rFonts w:ascii="Berlin Sans FB" w:hAnsi="Berlin Sans FB"/>
          <w:b w:val="0"/>
        </w:rPr>
      </w:pPr>
      <w:bookmarkStart w:id="222" w:name="_Toc386172103"/>
      <w:r>
        <w:rPr>
          <w:rFonts w:ascii="Berlin Sans FB" w:hAnsi="Berlin Sans FB"/>
          <w:b w:val="0"/>
        </w:rPr>
        <w:t>Introducción</w:t>
      </w:r>
      <w:bookmarkEnd w:id="222"/>
    </w:p>
    <w:p w:rsidR="00BD1C8A" w:rsidRDefault="00394226" w:rsidP="00BD1C8A">
      <w:pPr>
        <w:pStyle w:val="Heading1"/>
        <w:ind w:left="1440"/>
        <w:rPr>
          <w:rFonts w:ascii="Berlin Sans FB" w:hAnsi="Berlin Sans FB"/>
          <w:b w:val="0"/>
          <w:sz w:val="24"/>
          <w:szCs w:val="24"/>
        </w:rPr>
      </w:pPr>
      <w:bookmarkStart w:id="223" w:name="_Toc386172104"/>
      <w:r>
        <w:rPr>
          <w:rFonts w:ascii="Berlin Sans FB" w:hAnsi="Berlin Sans FB"/>
          <w:b w:val="0"/>
          <w:sz w:val="24"/>
          <w:szCs w:val="24"/>
        </w:rPr>
        <w:t>El presente documento tiene como finalidad definir el procedimiento por el cual se efectúan cambios en los requerimientos.</w:t>
      </w:r>
      <w:bookmarkEnd w:id="223"/>
    </w:p>
    <w:p w:rsidR="00035ACB" w:rsidRDefault="00035ACB" w:rsidP="00BD1C8A">
      <w:pPr>
        <w:rPr>
          <w:lang w:val="es-ES" w:eastAsia="es-ES"/>
        </w:rPr>
      </w:pPr>
    </w:p>
    <w:p w:rsidR="00BD1C8A" w:rsidRPr="00035ACB" w:rsidRDefault="00BD1C8A">
      <w:pPr>
        <w:pStyle w:val="Heading1"/>
        <w:numPr>
          <w:ilvl w:val="1"/>
          <w:numId w:val="9"/>
        </w:numPr>
        <w:rPr>
          <w:rFonts w:ascii="Berlin Sans FB" w:hAnsi="Berlin Sans FB"/>
          <w:rPrChange w:id="224" w:author="Jose Ale" w:date="2014-04-25T06:48:00Z">
            <w:rPr/>
          </w:rPrChange>
        </w:rPr>
        <w:pPrChange w:id="225" w:author="Jose Ale" w:date="2014-04-25T06:48:00Z">
          <w:pPr>
            <w:pStyle w:val="ListParagraph"/>
            <w:numPr>
              <w:ilvl w:val="1"/>
              <w:numId w:val="9"/>
            </w:numPr>
            <w:ind w:left="1440" w:hanging="720"/>
          </w:pPr>
        </w:pPrChange>
      </w:pPr>
      <w:bookmarkStart w:id="226" w:name="_Toc386172105"/>
      <w:r w:rsidRPr="00035ACB">
        <w:rPr>
          <w:rFonts w:ascii="Berlin Sans FB" w:hAnsi="Berlin Sans FB"/>
          <w:b w:val="0"/>
          <w:rPrChange w:id="227" w:author="Jose Ale" w:date="2014-04-25T06:48:00Z">
            <w:rPr/>
          </w:rPrChange>
        </w:rPr>
        <w:t>Propósito</w:t>
      </w:r>
      <w:bookmarkEnd w:id="226"/>
    </w:p>
    <w:p w:rsidR="00BD1C8A" w:rsidRDefault="00BD1C8A" w:rsidP="00BD1C8A">
      <w:pPr>
        <w:pStyle w:val="ListParagraph"/>
        <w:ind w:left="1440"/>
        <w:rPr>
          <w:lang w:val="es-ES" w:eastAsia="es-ES"/>
        </w:rPr>
      </w:pPr>
    </w:p>
    <w:p w:rsidR="00BD1C8A" w:rsidRPr="00BD1C8A" w:rsidRDefault="00BD1C8A" w:rsidP="00BD1C8A">
      <w:pPr>
        <w:pStyle w:val="ListParagraph"/>
        <w:ind w:left="1440"/>
        <w:rPr>
          <w:rFonts w:ascii="Berlin Sans FB" w:hAnsi="Berlin Sans FB"/>
          <w:sz w:val="24"/>
          <w:szCs w:val="24"/>
          <w:lang w:val="es-ES" w:eastAsia="es-ES"/>
        </w:rPr>
      </w:pPr>
      <w:r w:rsidRPr="00BD1C8A">
        <w:rPr>
          <w:rFonts w:ascii="Berlin Sans FB" w:hAnsi="Berlin Sans FB"/>
          <w:sz w:val="24"/>
          <w:szCs w:val="24"/>
          <w:lang w:val="es-ES" w:eastAsia="es-ES"/>
        </w:rPr>
        <w:t>Indicar que metodología fue implementada para la recolección de los requerimientos.</w:t>
      </w:r>
    </w:p>
    <w:p w:rsidR="00BD1C8A" w:rsidRPr="00C057C2" w:rsidRDefault="00BD1C8A" w:rsidP="00BD1C8A">
      <w:pPr>
        <w:rPr>
          <w:sz w:val="32"/>
          <w:szCs w:val="32"/>
          <w:lang w:val="es-ES" w:eastAsia="es-ES"/>
        </w:rPr>
      </w:pPr>
    </w:p>
    <w:p w:rsidR="00BD1C8A" w:rsidRPr="00035ACB" w:rsidRDefault="00BD1C8A">
      <w:pPr>
        <w:pStyle w:val="Heading1"/>
        <w:numPr>
          <w:ilvl w:val="0"/>
          <w:numId w:val="9"/>
        </w:numPr>
        <w:rPr>
          <w:rFonts w:ascii="Berlin Sans FB" w:hAnsi="Berlin Sans FB"/>
          <w:rPrChange w:id="228" w:author="Jose Ale" w:date="2014-04-25T06:48:00Z">
            <w:rPr>
              <w:rFonts w:ascii="Berlin Sans FB" w:hAnsi="Berlin Sans FB"/>
              <w:sz w:val="32"/>
              <w:szCs w:val="32"/>
              <w:lang w:val="es-ES" w:eastAsia="es-ES"/>
            </w:rPr>
          </w:rPrChange>
        </w:rPr>
        <w:pPrChange w:id="229" w:author="Jose Ale" w:date="2014-04-25T06:48:00Z">
          <w:pPr>
            <w:pStyle w:val="ListParagraph"/>
            <w:numPr>
              <w:numId w:val="9"/>
            </w:numPr>
            <w:ind w:left="644" w:hanging="360"/>
          </w:pPr>
        </w:pPrChange>
      </w:pPr>
      <w:bookmarkStart w:id="230" w:name="_Toc386172106"/>
      <w:r w:rsidRPr="00035ACB">
        <w:rPr>
          <w:rFonts w:ascii="Berlin Sans FB" w:hAnsi="Berlin Sans FB"/>
          <w:b w:val="0"/>
          <w:rPrChange w:id="231" w:author="Jose Ale" w:date="2014-04-25T06:48:00Z">
            <w:rPr>
              <w:rFonts w:ascii="Berlin Sans FB" w:hAnsi="Berlin Sans FB"/>
            </w:rPr>
          </w:rPrChange>
        </w:rPr>
        <w:t>Administración de Requerimientos</w:t>
      </w:r>
      <w:bookmarkEnd w:id="230"/>
    </w:p>
    <w:p w:rsidR="00BD1C8A" w:rsidRPr="00BD1C8A" w:rsidRDefault="00BD1C8A" w:rsidP="00BD1C8A">
      <w:pPr>
        <w:pStyle w:val="ListParagraph"/>
        <w:rPr>
          <w:rFonts w:ascii="Berlin Sans FB" w:hAnsi="Berlin Sans FB"/>
          <w:sz w:val="32"/>
          <w:szCs w:val="32"/>
          <w:lang w:val="es-ES" w:eastAsia="es-ES"/>
        </w:rPr>
      </w:pPr>
    </w:p>
    <w:p w:rsidR="00BD1C8A" w:rsidRPr="00035ACB" w:rsidRDefault="00BD1C8A">
      <w:pPr>
        <w:pStyle w:val="Heading1"/>
        <w:numPr>
          <w:ilvl w:val="1"/>
          <w:numId w:val="9"/>
        </w:numPr>
        <w:rPr>
          <w:rFonts w:ascii="Berlin Sans FB" w:hAnsi="Berlin Sans FB"/>
          <w:rPrChange w:id="232" w:author="Jose Ale" w:date="2014-04-25T06:49:00Z">
            <w:rPr>
              <w:rFonts w:ascii="Berlin Sans FB" w:hAnsi="Berlin Sans FB"/>
              <w:sz w:val="32"/>
              <w:szCs w:val="32"/>
              <w:lang w:val="es-ES" w:eastAsia="es-ES"/>
            </w:rPr>
          </w:rPrChange>
        </w:rPr>
        <w:pPrChange w:id="233" w:author="Jose Ale" w:date="2014-04-25T06:49:00Z">
          <w:pPr>
            <w:pStyle w:val="ListParagraph"/>
            <w:numPr>
              <w:ilvl w:val="1"/>
              <w:numId w:val="9"/>
            </w:numPr>
            <w:ind w:left="1440" w:hanging="720"/>
          </w:pPr>
        </w:pPrChange>
      </w:pPr>
      <w:bookmarkStart w:id="234" w:name="_Toc386172107"/>
      <w:r w:rsidRPr="00035ACB">
        <w:rPr>
          <w:rFonts w:ascii="Berlin Sans FB" w:hAnsi="Berlin Sans FB"/>
          <w:b w:val="0"/>
          <w:rPrChange w:id="235" w:author="Jose Ale" w:date="2014-04-25T06:49:00Z">
            <w:rPr>
              <w:rFonts w:ascii="Berlin Sans FB" w:hAnsi="Berlin Sans FB"/>
            </w:rPr>
          </w:rPrChange>
        </w:rPr>
        <w:t>Organización, Responsabilidades e Interfaces</w:t>
      </w:r>
      <w:bookmarkEnd w:id="234"/>
    </w:p>
    <w:p w:rsidR="00EA26F1" w:rsidRPr="00BD1C8A" w:rsidRDefault="00EA26F1" w:rsidP="00EA26F1">
      <w:pPr>
        <w:pStyle w:val="ListParagraph"/>
        <w:ind w:left="1440"/>
        <w:rPr>
          <w:rFonts w:ascii="Berlin Sans FB" w:hAnsi="Berlin Sans FB"/>
          <w:sz w:val="32"/>
          <w:szCs w:val="32"/>
          <w:lang w:val="es-ES" w:eastAsia="es-ES"/>
        </w:rPr>
      </w:pPr>
    </w:p>
    <w:p w:rsidR="00BD1C8A" w:rsidRDefault="00EA26F1" w:rsidP="00BD1C8A">
      <w:pPr>
        <w:pStyle w:val="ListParagraph"/>
        <w:ind w:left="1440"/>
        <w:rPr>
          <w:rFonts w:ascii="Arial" w:hAnsi="Arial" w:cs="Arial"/>
          <w:iCs/>
          <w:sz w:val="20"/>
          <w:szCs w:val="20"/>
        </w:rPr>
      </w:pPr>
      <w:r>
        <w:rPr>
          <w:rFonts w:ascii="Arial" w:hAnsi="Arial" w:cs="Arial"/>
          <w:iCs/>
          <w:sz w:val="20"/>
          <w:szCs w:val="20"/>
        </w:rPr>
        <w:t>El encargado de Recolección de Datos en el sistema de SSI serán los 5 integrantes del proyecto, además el iniciador de un cambio en cualquier requerimiento será un individuo autorizado para firmar la solicitud de cambio. Dicha autorización debe comunicada por el cliente.</w:t>
      </w:r>
    </w:p>
    <w:p w:rsidR="00EA26F1" w:rsidRDefault="00EA26F1" w:rsidP="00BD1C8A">
      <w:pPr>
        <w:pStyle w:val="ListParagraph"/>
        <w:ind w:left="1440"/>
        <w:rPr>
          <w:rFonts w:ascii="Berlin Sans FB" w:hAnsi="Berlin Sans FB"/>
          <w:lang w:eastAsia="es-ES"/>
        </w:rPr>
      </w:pPr>
    </w:p>
    <w:p w:rsidR="00EA26F1" w:rsidRDefault="00EA26F1" w:rsidP="00BD1C8A">
      <w:pPr>
        <w:pStyle w:val="ListParagraph"/>
        <w:ind w:left="1440"/>
        <w:rPr>
          <w:rFonts w:ascii="Berlin Sans FB" w:hAnsi="Berlin Sans FB"/>
          <w:lang w:eastAsia="es-ES"/>
        </w:rPr>
      </w:pPr>
      <w:r>
        <w:rPr>
          <w:rFonts w:ascii="Berlin Sans FB" w:hAnsi="Berlin Sans FB"/>
          <w:lang w:eastAsia="es-ES"/>
        </w:rPr>
        <w:t>Igualmente la creación de la interfaz estará a cargo en su momento por cada uno de los ingenieros de dicho proyecto.</w:t>
      </w:r>
    </w:p>
    <w:p w:rsidR="00C057C2" w:rsidRDefault="00C057C2" w:rsidP="00BD1C8A">
      <w:pPr>
        <w:pStyle w:val="ListParagraph"/>
        <w:ind w:left="1440"/>
        <w:rPr>
          <w:rFonts w:ascii="Berlin Sans FB" w:hAnsi="Berlin Sans FB"/>
          <w:lang w:eastAsia="es-ES"/>
        </w:rPr>
      </w:pPr>
    </w:p>
    <w:p w:rsidR="00EA26F1" w:rsidRPr="00035ACB" w:rsidRDefault="00EA26F1">
      <w:pPr>
        <w:pStyle w:val="Heading1"/>
        <w:numPr>
          <w:ilvl w:val="1"/>
          <w:numId w:val="9"/>
        </w:numPr>
        <w:rPr>
          <w:rFonts w:ascii="Berlin Sans FB" w:hAnsi="Berlin Sans FB"/>
          <w:rPrChange w:id="236" w:author="Jose Ale" w:date="2014-04-25T06:49:00Z">
            <w:rPr>
              <w:rFonts w:ascii="Berlin Sans FB" w:hAnsi="Berlin Sans FB"/>
              <w:lang w:eastAsia="es-ES"/>
            </w:rPr>
          </w:rPrChange>
        </w:rPr>
        <w:pPrChange w:id="237" w:author="Jose Ale" w:date="2014-04-25T06:49:00Z">
          <w:pPr>
            <w:pStyle w:val="ListParagraph"/>
            <w:numPr>
              <w:ilvl w:val="1"/>
              <w:numId w:val="9"/>
            </w:numPr>
            <w:ind w:left="1440" w:hanging="720"/>
          </w:pPr>
        </w:pPrChange>
      </w:pPr>
      <w:bookmarkStart w:id="238" w:name="_Toc386172108"/>
      <w:r w:rsidRPr="00035ACB">
        <w:rPr>
          <w:rFonts w:ascii="Berlin Sans FB" w:hAnsi="Berlin Sans FB"/>
          <w:b w:val="0"/>
          <w:rPrChange w:id="239" w:author="Jose Ale" w:date="2014-04-25T06:49:00Z">
            <w:rPr>
              <w:rFonts w:ascii="Berlin Sans FB" w:hAnsi="Berlin Sans FB"/>
            </w:rPr>
          </w:rPrChange>
        </w:rPr>
        <w:lastRenderedPageBreak/>
        <w:t>Herramientas, ambientes e Infraestructura</w:t>
      </w:r>
      <w:bookmarkEnd w:id="238"/>
    </w:p>
    <w:p w:rsidR="00EA26F1" w:rsidRDefault="00EA26F1" w:rsidP="00EA26F1">
      <w:pPr>
        <w:pStyle w:val="ListParagraph"/>
        <w:ind w:left="1440"/>
        <w:rPr>
          <w:rFonts w:ascii="Berlin Sans FB" w:hAnsi="Berlin Sans FB"/>
          <w:lang w:eastAsia="es-ES"/>
        </w:rPr>
      </w:pPr>
    </w:p>
    <w:p w:rsidR="0047390D" w:rsidRPr="001D379F" w:rsidRDefault="0047390D" w:rsidP="0047390D">
      <w:pPr>
        <w:pStyle w:val="BodyText"/>
        <w:ind w:left="708" w:firstLine="708"/>
        <w:rPr>
          <w:rFonts w:ascii="Berlin Sans FB" w:hAnsi="Berlin Sans FB"/>
          <w:lang w:val="es-AR"/>
          <w:rPrChange w:id="240" w:author="Jose Ale" w:date="2014-04-25T06:49:00Z">
            <w:rPr>
              <w:lang w:val="es-AR"/>
            </w:rPr>
          </w:rPrChange>
        </w:rPr>
      </w:pPr>
      <w:r w:rsidRPr="001D379F">
        <w:rPr>
          <w:rFonts w:ascii="Berlin Sans FB" w:hAnsi="Berlin Sans FB"/>
          <w:lang w:val="es-AR"/>
          <w:rPrChange w:id="241" w:author="Jose Ale" w:date="2014-04-25T06:49:00Z">
            <w:rPr>
              <w:lang w:val="es-AR"/>
            </w:rPr>
          </w:rPrChange>
        </w:rPr>
        <w:t xml:space="preserve">Se contará con dos herramientas </w:t>
      </w:r>
      <w:del w:id="242" w:author="Jose Ale" w:date="2014-04-25T06:49:00Z">
        <w:r w:rsidRPr="001D379F" w:rsidDel="001D379F">
          <w:rPr>
            <w:rFonts w:ascii="Berlin Sans FB" w:hAnsi="Berlin Sans FB"/>
            <w:lang w:val="es-AR"/>
            <w:rPrChange w:id="243" w:author="Jose Ale" w:date="2014-04-25T06:49:00Z">
              <w:rPr>
                <w:lang w:val="es-AR"/>
              </w:rPr>
            </w:rPrChange>
          </w:rPr>
          <w:delText>básicas :</w:delText>
        </w:r>
      </w:del>
      <w:ins w:id="244" w:author="Jose Ale" w:date="2014-04-25T06:49:00Z">
        <w:r w:rsidR="001D379F" w:rsidRPr="001D379F">
          <w:rPr>
            <w:rFonts w:ascii="Berlin Sans FB" w:hAnsi="Berlin Sans FB"/>
            <w:lang w:val="es-AR"/>
          </w:rPr>
          <w:t>básicas:</w:t>
        </w:r>
      </w:ins>
    </w:p>
    <w:p w:rsidR="0047390D" w:rsidRPr="001D379F" w:rsidRDefault="0047390D" w:rsidP="0047390D">
      <w:pPr>
        <w:pStyle w:val="BodyText"/>
        <w:keepLines/>
        <w:widowControl w:val="0"/>
        <w:numPr>
          <w:ilvl w:val="0"/>
          <w:numId w:val="11"/>
        </w:numPr>
        <w:spacing w:line="240" w:lineRule="atLeast"/>
        <w:rPr>
          <w:rFonts w:ascii="Berlin Sans FB" w:hAnsi="Berlin Sans FB"/>
          <w:lang w:val="es-AR"/>
          <w:rPrChange w:id="245" w:author="Jose Ale" w:date="2014-04-25T06:49:00Z">
            <w:rPr>
              <w:lang w:val="es-AR"/>
            </w:rPr>
          </w:rPrChange>
        </w:rPr>
      </w:pPr>
      <w:r w:rsidRPr="001D379F">
        <w:rPr>
          <w:rFonts w:ascii="Berlin Sans FB" w:hAnsi="Berlin Sans FB"/>
          <w:lang w:val="es-AR"/>
          <w:rPrChange w:id="246" w:author="Jose Ale" w:date="2014-04-25T06:49:00Z">
            <w:rPr>
              <w:lang w:val="es-AR"/>
            </w:rPr>
          </w:rPrChange>
        </w:rPr>
        <w:t>La planilla “Solicitud de Cambios en los Requerimientos”.</w:t>
      </w:r>
    </w:p>
    <w:p w:rsidR="00C057C2" w:rsidRPr="001D379F" w:rsidRDefault="0047390D" w:rsidP="0047390D">
      <w:pPr>
        <w:pStyle w:val="BodyText"/>
        <w:keepLines/>
        <w:widowControl w:val="0"/>
        <w:numPr>
          <w:ilvl w:val="0"/>
          <w:numId w:val="11"/>
        </w:numPr>
        <w:spacing w:line="240" w:lineRule="atLeast"/>
        <w:rPr>
          <w:rFonts w:ascii="Berlin Sans FB" w:hAnsi="Berlin Sans FB"/>
          <w:lang w:val="es-AR"/>
          <w:rPrChange w:id="247" w:author="Jose Ale" w:date="2014-04-25T06:49:00Z">
            <w:rPr>
              <w:lang w:val="es-AR"/>
            </w:rPr>
          </w:rPrChange>
        </w:rPr>
      </w:pPr>
      <w:r w:rsidRPr="001D379F">
        <w:rPr>
          <w:rFonts w:ascii="Berlin Sans FB" w:hAnsi="Berlin Sans FB"/>
          <w:lang w:val="es-AR"/>
          <w:rPrChange w:id="248" w:author="Jose Ale" w:date="2014-04-25T06:49:00Z">
            <w:rPr>
              <w:lang w:val="es-AR"/>
            </w:rPr>
          </w:rPrChange>
        </w:rPr>
        <w:t>El documento “Especificaciones de Requerimientos del Software.</w:t>
      </w:r>
    </w:p>
    <w:p w:rsidR="00BD1C8A" w:rsidRDefault="00BD1C8A" w:rsidP="00BD1C8A">
      <w:pPr>
        <w:pStyle w:val="ListParagraph"/>
        <w:ind w:left="1440"/>
        <w:rPr>
          <w:rFonts w:ascii="Berlin Sans FB" w:hAnsi="Berlin Sans FB"/>
          <w:sz w:val="32"/>
          <w:szCs w:val="32"/>
          <w:lang w:val="es-ES" w:eastAsia="es-ES"/>
        </w:rPr>
      </w:pPr>
    </w:p>
    <w:p w:rsidR="0047390D" w:rsidRPr="00BD1C8A" w:rsidRDefault="0047390D" w:rsidP="00BD1C8A">
      <w:pPr>
        <w:pStyle w:val="ListParagraph"/>
        <w:ind w:left="1440"/>
        <w:rPr>
          <w:rFonts w:ascii="Berlin Sans FB" w:hAnsi="Berlin Sans FB"/>
          <w:sz w:val="32"/>
          <w:szCs w:val="32"/>
          <w:lang w:val="es-ES" w:eastAsia="es-ES"/>
        </w:rPr>
      </w:pPr>
    </w:p>
    <w:p w:rsidR="00BD1C8A" w:rsidRPr="00BD1C8A" w:rsidRDefault="00BD1C8A" w:rsidP="00BD1C8A">
      <w:pPr>
        <w:ind w:left="720"/>
        <w:rPr>
          <w:rFonts w:ascii="Berlin Sans FB" w:hAnsi="Berlin Sans FB"/>
          <w:lang w:val="es-ES" w:eastAsia="es-ES"/>
        </w:rPr>
      </w:pPr>
    </w:p>
    <w:p w:rsidR="00394226" w:rsidRPr="00BD1C8A" w:rsidDel="009B5D9C" w:rsidRDefault="00BD1C8A" w:rsidP="00394226">
      <w:pPr>
        <w:rPr>
          <w:del w:id="249" w:author="Jose Ale" w:date="2014-04-25T06:52:00Z"/>
          <w:rFonts w:ascii="Berlin Sans FB" w:hAnsi="Berlin Sans FB"/>
          <w:lang w:val="es-ES" w:eastAsia="es-ES"/>
        </w:rPr>
      </w:pPr>
      <w:r w:rsidRPr="00BD1C8A">
        <w:rPr>
          <w:rFonts w:ascii="Berlin Sans FB" w:hAnsi="Berlin Sans FB"/>
          <w:lang w:val="es-ES" w:eastAsia="es-ES"/>
        </w:rPr>
        <w:t xml:space="preserve">  </w:t>
      </w:r>
      <w:r w:rsidR="00394226" w:rsidRPr="00BD1C8A">
        <w:rPr>
          <w:rFonts w:ascii="Berlin Sans FB" w:hAnsi="Berlin Sans FB"/>
          <w:lang w:val="es-ES" w:eastAsia="es-ES"/>
        </w:rPr>
        <w:t xml:space="preserve">   </w:t>
      </w:r>
      <w:del w:id="250" w:author="Jose Ale" w:date="2014-04-25T06:52:00Z">
        <w:r w:rsidR="00394226" w:rsidRPr="00BD1C8A" w:rsidDel="009B5D9C">
          <w:rPr>
            <w:rFonts w:ascii="Berlin Sans FB" w:hAnsi="Berlin Sans FB"/>
            <w:lang w:val="es-ES" w:eastAsia="es-ES"/>
          </w:rPr>
          <w:tab/>
        </w:r>
      </w:del>
    </w:p>
    <w:p w:rsidR="00394226" w:rsidRPr="0047390D" w:rsidRDefault="00394226" w:rsidP="00394226">
      <w:pPr>
        <w:rPr>
          <w:rFonts w:ascii="Berlin Sans FB" w:hAnsi="Berlin Sans FB"/>
          <w:sz w:val="32"/>
          <w:szCs w:val="32"/>
          <w:lang w:val="es-ES" w:eastAsia="es-ES"/>
        </w:rPr>
      </w:pPr>
    </w:p>
    <w:p w:rsidR="001F3987" w:rsidRPr="0047390D" w:rsidRDefault="0047390D">
      <w:pPr>
        <w:pStyle w:val="Heading1"/>
        <w:numPr>
          <w:ilvl w:val="0"/>
          <w:numId w:val="9"/>
        </w:numPr>
        <w:rPr>
          <w:rFonts w:ascii="Berlin Sans FB" w:hAnsi="Berlin Sans FB"/>
        </w:rPr>
        <w:pPrChange w:id="251" w:author="Jose Ale" w:date="2014-04-25T06:49:00Z">
          <w:pPr>
            <w:pStyle w:val="ListParagraph"/>
            <w:numPr>
              <w:numId w:val="9"/>
            </w:numPr>
            <w:ind w:left="644" w:hanging="360"/>
          </w:pPr>
        </w:pPrChange>
      </w:pPr>
      <w:r>
        <w:rPr>
          <w:rFonts w:ascii="Berlin Sans FB" w:hAnsi="Berlin Sans FB"/>
        </w:rPr>
        <w:t xml:space="preserve"> </w:t>
      </w:r>
      <w:bookmarkStart w:id="252" w:name="_Toc386172109"/>
      <w:r w:rsidRPr="001D379F">
        <w:rPr>
          <w:rFonts w:ascii="Berlin Sans FB" w:hAnsi="Berlin Sans FB"/>
          <w:b w:val="0"/>
          <w:rPrChange w:id="253" w:author="Jose Ale" w:date="2014-04-25T06:49:00Z">
            <w:rPr>
              <w:rFonts w:ascii="Berlin Sans FB" w:hAnsi="Berlin Sans FB"/>
            </w:rPr>
          </w:rPrChange>
        </w:rPr>
        <w:t>El programa administrador</w:t>
      </w:r>
      <w:bookmarkEnd w:id="252"/>
    </w:p>
    <w:p w:rsidR="0047390D" w:rsidRDefault="0047390D" w:rsidP="0047390D">
      <w:pPr>
        <w:pStyle w:val="ListParagraph"/>
        <w:rPr>
          <w:rFonts w:ascii="Berlin Sans FB" w:hAnsi="Berlin Sans FB"/>
          <w:sz w:val="32"/>
          <w:szCs w:val="32"/>
          <w:lang w:val="es-ES" w:eastAsia="es-ES"/>
        </w:rPr>
      </w:pPr>
    </w:p>
    <w:p w:rsidR="0047390D" w:rsidRPr="001D379F" w:rsidRDefault="0047390D">
      <w:pPr>
        <w:pStyle w:val="Heading1"/>
        <w:numPr>
          <w:ilvl w:val="1"/>
          <w:numId w:val="9"/>
        </w:numPr>
        <w:rPr>
          <w:rFonts w:ascii="Berlin Sans FB" w:hAnsi="Berlin Sans FB"/>
          <w:rPrChange w:id="254" w:author="Jose Ale" w:date="2014-04-25T06:49:00Z">
            <w:rPr>
              <w:rFonts w:ascii="Berlin Sans FB" w:hAnsi="Berlin Sans FB"/>
              <w:sz w:val="32"/>
              <w:szCs w:val="32"/>
              <w:lang w:val="es-ES" w:eastAsia="es-ES"/>
            </w:rPr>
          </w:rPrChange>
        </w:rPr>
        <w:pPrChange w:id="255" w:author="Jose Ale" w:date="2014-04-25T06:49:00Z">
          <w:pPr>
            <w:pStyle w:val="ListParagraph"/>
            <w:numPr>
              <w:ilvl w:val="1"/>
              <w:numId w:val="9"/>
            </w:numPr>
            <w:ind w:left="1440" w:hanging="720"/>
          </w:pPr>
        </w:pPrChange>
      </w:pPr>
      <w:bookmarkStart w:id="256" w:name="_Toc386172110"/>
      <w:r w:rsidRPr="001D379F">
        <w:rPr>
          <w:rFonts w:ascii="Berlin Sans FB" w:hAnsi="Berlin Sans FB"/>
          <w:b w:val="0"/>
          <w:rPrChange w:id="257" w:author="Jose Ale" w:date="2014-04-25T06:49:00Z">
            <w:rPr>
              <w:rFonts w:ascii="Berlin Sans FB" w:hAnsi="Berlin Sans FB"/>
            </w:rPr>
          </w:rPrChange>
        </w:rPr>
        <w:t>Identificación de los requerimientos</w:t>
      </w:r>
      <w:bookmarkEnd w:id="256"/>
    </w:p>
    <w:p w:rsidR="0047390D" w:rsidRPr="00B47E80" w:rsidRDefault="0047390D">
      <w:pPr>
        <w:rPr>
          <w:rFonts w:ascii="Berlin Sans FB" w:hAnsi="Berlin Sans FB"/>
          <w:sz w:val="32"/>
          <w:szCs w:val="32"/>
          <w:lang w:val="es-ES" w:eastAsia="es-ES"/>
          <w:rPrChange w:id="258" w:author="Jose Ale" w:date="2014-04-25T06:36:00Z">
            <w:rPr>
              <w:lang w:val="es-ES" w:eastAsia="es-ES"/>
            </w:rPr>
          </w:rPrChange>
        </w:rPr>
        <w:pPrChange w:id="259" w:author="Jose Ale" w:date="2014-04-25T06:36:00Z">
          <w:pPr>
            <w:pStyle w:val="ListParagraph"/>
            <w:ind w:left="1440"/>
          </w:pPr>
        </w:pPrChange>
      </w:pPr>
    </w:p>
    <w:p w:rsidR="0047390D" w:rsidRDefault="0047390D" w:rsidP="0047390D">
      <w:pPr>
        <w:pStyle w:val="ListParagraph"/>
        <w:ind w:left="1440"/>
        <w:rPr>
          <w:rFonts w:ascii="Berlin Sans FB" w:hAnsi="Berlin Sans FB"/>
          <w:sz w:val="24"/>
          <w:szCs w:val="24"/>
          <w:lang w:val="es-ES" w:eastAsia="es-ES"/>
        </w:rPr>
      </w:pPr>
      <w:r>
        <w:rPr>
          <w:rFonts w:ascii="Berlin Sans FB" w:hAnsi="Berlin Sans FB"/>
          <w:sz w:val="24"/>
          <w:szCs w:val="24"/>
          <w:lang w:val="es-ES" w:eastAsia="es-ES"/>
        </w:rPr>
        <w:t>Listado de requerimientos</w:t>
      </w:r>
    </w:p>
    <w:p w:rsidR="0047390D" w:rsidRDefault="0047390D" w:rsidP="0047390D">
      <w:pPr>
        <w:pStyle w:val="ListParagraph"/>
        <w:ind w:left="1440"/>
        <w:rPr>
          <w:ins w:id="260" w:author="Jose Ale" w:date="2014-04-25T06:17:00Z"/>
          <w:rFonts w:ascii="Berlin Sans FB" w:hAnsi="Berlin Sans FB"/>
          <w:sz w:val="24"/>
          <w:szCs w:val="24"/>
          <w:lang w:val="es-ES" w:eastAsia="es-ES"/>
        </w:rPr>
      </w:pPr>
    </w:p>
    <w:p w:rsidR="0047390D" w:rsidRDefault="0047390D" w:rsidP="0047390D">
      <w:pPr>
        <w:pStyle w:val="ListParagraph"/>
        <w:ind w:left="1440"/>
        <w:rPr>
          <w:rFonts w:ascii="Berlin Sans FB" w:hAnsi="Berlin Sans FB"/>
          <w:sz w:val="24"/>
          <w:szCs w:val="24"/>
          <w:lang w:val="es-ES" w:eastAsia="es-ES"/>
        </w:rPr>
      </w:pPr>
      <w:proofErr w:type="spellStart"/>
      <w:ins w:id="261" w:author="Jose Ale" w:date="2014-04-25T06:18:00Z">
        <w:r>
          <w:rPr>
            <w:rFonts w:ascii="Berlin Sans FB" w:hAnsi="Berlin Sans FB"/>
            <w:sz w:val="24"/>
            <w:szCs w:val="24"/>
            <w:lang w:val="es-ES" w:eastAsia="es-ES"/>
          </w:rPr>
          <w:t>Login</w:t>
        </w:r>
      </w:ins>
      <w:proofErr w:type="spellEnd"/>
    </w:p>
    <w:p w:rsidR="0047390D" w:rsidRDefault="0047390D" w:rsidP="0047390D">
      <w:pPr>
        <w:pStyle w:val="ListParagraph"/>
        <w:ind w:left="1440"/>
        <w:rPr>
          <w:rFonts w:ascii="Berlin Sans FB" w:hAnsi="Berlin Sans FB"/>
          <w:sz w:val="24"/>
          <w:szCs w:val="24"/>
          <w:lang w:val="es-ES" w:eastAsia="es-ES"/>
        </w:rPr>
      </w:pPr>
      <w:r>
        <w:rPr>
          <w:rFonts w:ascii="Berlin Sans FB" w:hAnsi="Berlin Sans FB"/>
          <w:sz w:val="24"/>
          <w:szCs w:val="24"/>
          <w:lang w:val="es-ES" w:eastAsia="es-ES"/>
        </w:rPr>
        <w:t>Control de colegiaturas y otros pagos</w:t>
      </w:r>
    </w:p>
    <w:p w:rsidR="0047390D" w:rsidRDefault="0047390D" w:rsidP="0047390D">
      <w:pPr>
        <w:pStyle w:val="ListParagraph"/>
        <w:ind w:left="1440"/>
        <w:rPr>
          <w:rFonts w:ascii="Berlin Sans FB" w:hAnsi="Berlin Sans FB"/>
          <w:sz w:val="24"/>
          <w:szCs w:val="24"/>
          <w:lang w:val="es-ES" w:eastAsia="es-ES"/>
        </w:rPr>
      </w:pPr>
      <w:del w:id="262" w:author="Jose Ale" w:date="2014-04-25T06:18:00Z">
        <w:r w:rsidDel="0047390D">
          <w:rPr>
            <w:rFonts w:ascii="Berlin Sans FB" w:hAnsi="Berlin Sans FB"/>
            <w:sz w:val="24"/>
            <w:szCs w:val="24"/>
            <w:lang w:val="es-ES" w:eastAsia="es-ES"/>
          </w:rPr>
          <w:delText>Catalogo</w:delText>
        </w:r>
      </w:del>
      <w:ins w:id="263" w:author="Jose Ale" w:date="2014-04-25T06:18:00Z">
        <w:r>
          <w:rPr>
            <w:rFonts w:ascii="Berlin Sans FB" w:hAnsi="Berlin Sans FB"/>
            <w:sz w:val="24"/>
            <w:szCs w:val="24"/>
            <w:lang w:val="es-ES" w:eastAsia="es-ES"/>
          </w:rPr>
          <w:t>Catálogo</w:t>
        </w:r>
      </w:ins>
      <w:r>
        <w:rPr>
          <w:rFonts w:ascii="Berlin Sans FB" w:hAnsi="Berlin Sans FB"/>
          <w:sz w:val="24"/>
          <w:szCs w:val="24"/>
          <w:lang w:val="es-ES" w:eastAsia="es-ES"/>
        </w:rPr>
        <w:t xml:space="preserve"> de alumnos</w:t>
      </w:r>
    </w:p>
    <w:p w:rsidR="0047390D" w:rsidRDefault="0047390D" w:rsidP="0047390D">
      <w:pPr>
        <w:pStyle w:val="ListParagraph"/>
        <w:ind w:left="1440"/>
        <w:rPr>
          <w:rFonts w:ascii="Berlin Sans FB" w:hAnsi="Berlin Sans FB"/>
          <w:sz w:val="24"/>
          <w:szCs w:val="24"/>
          <w:lang w:val="es-ES" w:eastAsia="es-ES"/>
        </w:rPr>
      </w:pPr>
      <w:r>
        <w:rPr>
          <w:rFonts w:ascii="Berlin Sans FB" w:hAnsi="Berlin Sans FB"/>
          <w:sz w:val="24"/>
          <w:szCs w:val="24"/>
          <w:lang w:val="es-ES" w:eastAsia="es-ES"/>
        </w:rPr>
        <w:t>Estados de Cuenta</w:t>
      </w:r>
    </w:p>
    <w:p w:rsidR="0047390D" w:rsidRDefault="0047390D" w:rsidP="0047390D">
      <w:pPr>
        <w:pStyle w:val="ListParagraph"/>
        <w:ind w:left="1440"/>
        <w:rPr>
          <w:rFonts w:ascii="Berlin Sans FB" w:hAnsi="Berlin Sans FB"/>
          <w:sz w:val="24"/>
          <w:szCs w:val="24"/>
          <w:lang w:val="es-ES" w:eastAsia="es-ES"/>
        </w:rPr>
      </w:pPr>
      <w:r>
        <w:rPr>
          <w:rFonts w:ascii="Berlin Sans FB" w:hAnsi="Berlin Sans FB"/>
          <w:sz w:val="24"/>
          <w:szCs w:val="24"/>
          <w:lang w:val="es-ES" w:eastAsia="es-ES"/>
        </w:rPr>
        <w:t>Control de alumnos (Asistencia, Notas, Asignación de Cursos)</w:t>
      </w:r>
    </w:p>
    <w:p w:rsidR="0047390D" w:rsidRDefault="0047390D" w:rsidP="0047390D">
      <w:pPr>
        <w:pStyle w:val="ListParagraph"/>
        <w:ind w:left="1440"/>
        <w:rPr>
          <w:rFonts w:ascii="Berlin Sans FB" w:hAnsi="Berlin Sans FB"/>
          <w:sz w:val="24"/>
          <w:szCs w:val="24"/>
          <w:lang w:val="es-ES" w:eastAsia="es-ES"/>
        </w:rPr>
      </w:pPr>
      <w:r>
        <w:rPr>
          <w:rFonts w:ascii="Berlin Sans FB" w:hAnsi="Berlin Sans FB"/>
          <w:sz w:val="24"/>
          <w:szCs w:val="24"/>
          <w:lang w:val="es-ES" w:eastAsia="es-ES"/>
        </w:rPr>
        <w:t>Manejo de planes de estudio interno y oficial</w:t>
      </w:r>
    </w:p>
    <w:p w:rsidR="0047390D" w:rsidRDefault="0047390D" w:rsidP="0047390D">
      <w:pPr>
        <w:pStyle w:val="ListParagraph"/>
        <w:ind w:left="1440"/>
        <w:rPr>
          <w:ins w:id="264" w:author="Jose Ale" w:date="2014-04-25T06:15:00Z"/>
          <w:rFonts w:ascii="Berlin Sans FB" w:hAnsi="Berlin Sans FB"/>
          <w:sz w:val="24"/>
          <w:szCs w:val="24"/>
          <w:lang w:val="es-ES" w:eastAsia="es-ES"/>
        </w:rPr>
      </w:pPr>
      <w:ins w:id="265" w:author="Jose Ale" w:date="2014-04-25T06:15:00Z">
        <w:r>
          <w:rPr>
            <w:rFonts w:ascii="Berlin Sans FB" w:hAnsi="Berlin Sans FB"/>
            <w:sz w:val="24"/>
            <w:szCs w:val="24"/>
            <w:lang w:val="es-ES" w:eastAsia="es-ES"/>
          </w:rPr>
          <w:t>Expedientes de alumnos</w:t>
        </w:r>
      </w:ins>
    </w:p>
    <w:p w:rsidR="0047390D" w:rsidRDefault="0047390D" w:rsidP="0047390D">
      <w:pPr>
        <w:pStyle w:val="ListParagraph"/>
        <w:ind w:left="1440"/>
        <w:rPr>
          <w:ins w:id="266" w:author="Jose Ale" w:date="2014-04-25T06:15:00Z"/>
          <w:rFonts w:ascii="Berlin Sans FB" w:hAnsi="Berlin Sans FB"/>
          <w:sz w:val="24"/>
          <w:szCs w:val="24"/>
          <w:lang w:val="es-ES" w:eastAsia="es-ES"/>
        </w:rPr>
      </w:pPr>
      <w:ins w:id="267" w:author="Jose Ale" w:date="2014-04-25T06:15:00Z">
        <w:r>
          <w:rPr>
            <w:rFonts w:ascii="Berlin Sans FB" w:hAnsi="Berlin Sans FB"/>
            <w:sz w:val="24"/>
            <w:szCs w:val="24"/>
            <w:lang w:val="es-ES" w:eastAsia="es-ES"/>
          </w:rPr>
          <w:t>Notificaciones sobre falta de documentos</w:t>
        </w:r>
      </w:ins>
    </w:p>
    <w:p w:rsidR="0047390D" w:rsidRDefault="0047390D" w:rsidP="0047390D">
      <w:pPr>
        <w:pStyle w:val="ListParagraph"/>
        <w:ind w:left="1440"/>
        <w:rPr>
          <w:ins w:id="268" w:author="Jose Ale" w:date="2014-04-25T06:16:00Z"/>
          <w:rFonts w:ascii="Berlin Sans FB" w:hAnsi="Berlin Sans FB"/>
          <w:sz w:val="24"/>
          <w:szCs w:val="24"/>
          <w:lang w:val="es-ES" w:eastAsia="es-ES"/>
        </w:rPr>
      </w:pPr>
      <w:ins w:id="269" w:author="Jose Ale" w:date="2014-04-25T06:18:00Z">
        <w:r>
          <w:rPr>
            <w:rFonts w:ascii="Berlin Sans FB" w:hAnsi="Berlin Sans FB"/>
            <w:sz w:val="24"/>
            <w:szCs w:val="24"/>
            <w:lang w:val="es-ES" w:eastAsia="es-ES"/>
          </w:rPr>
          <w:t>Asignación</w:t>
        </w:r>
      </w:ins>
      <w:ins w:id="270" w:author="Jose Ale" w:date="2014-04-25T06:16:00Z">
        <w:r>
          <w:rPr>
            <w:rFonts w:ascii="Berlin Sans FB" w:hAnsi="Berlin Sans FB"/>
            <w:sz w:val="24"/>
            <w:szCs w:val="24"/>
            <w:lang w:val="es-ES" w:eastAsia="es-ES"/>
          </w:rPr>
          <w:t xml:space="preserve"> de materias</w:t>
        </w:r>
      </w:ins>
    </w:p>
    <w:p w:rsidR="0047390D" w:rsidRDefault="0047390D" w:rsidP="0047390D">
      <w:pPr>
        <w:pStyle w:val="ListParagraph"/>
        <w:ind w:left="1440"/>
        <w:rPr>
          <w:ins w:id="271" w:author="Jose Ale" w:date="2014-04-25T06:16:00Z"/>
          <w:rFonts w:ascii="Berlin Sans FB" w:hAnsi="Berlin Sans FB"/>
          <w:sz w:val="24"/>
          <w:szCs w:val="24"/>
          <w:lang w:val="es-ES" w:eastAsia="es-ES"/>
        </w:rPr>
      </w:pPr>
      <w:ins w:id="272" w:author="Jose Ale" w:date="2014-04-25T06:16:00Z">
        <w:r>
          <w:rPr>
            <w:rFonts w:ascii="Berlin Sans FB" w:hAnsi="Berlin Sans FB"/>
            <w:sz w:val="24"/>
            <w:szCs w:val="24"/>
            <w:lang w:val="es-ES" w:eastAsia="es-ES"/>
          </w:rPr>
          <w:t>Certificados</w:t>
        </w:r>
      </w:ins>
    </w:p>
    <w:p w:rsidR="0047390D" w:rsidRDefault="0047390D" w:rsidP="0047390D">
      <w:pPr>
        <w:pStyle w:val="ListParagraph"/>
        <w:ind w:left="1440"/>
        <w:rPr>
          <w:ins w:id="273" w:author="Jose Ale" w:date="2014-04-25T06:16:00Z"/>
          <w:rFonts w:ascii="Berlin Sans FB" w:hAnsi="Berlin Sans FB"/>
          <w:sz w:val="24"/>
          <w:szCs w:val="24"/>
          <w:lang w:val="es-ES" w:eastAsia="es-ES"/>
        </w:rPr>
      </w:pPr>
      <w:ins w:id="274" w:author="Jose Ale" w:date="2014-04-25T06:18:00Z">
        <w:r>
          <w:rPr>
            <w:rFonts w:ascii="Berlin Sans FB" w:hAnsi="Berlin Sans FB"/>
            <w:sz w:val="24"/>
            <w:szCs w:val="24"/>
            <w:lang w:val="es-ES" w:eastAsia="es-ES"/>
          </w:rPr>
          <w:t>Evaluación</w:t>
        </w:r>
      </w:ins>
      <w:ins w:id="275" w:author="Jose Ale" w:date="2014-04-25T06:16:00Z">
        <w:r>
          <w:rPr>
            <w:rFonts w:ascii="Berlin Sans FB" w:hAnsi="Berlin Sans FB"/>
            <w:sz w:val="24"/>
            <w:szCs w:val="24"/>
            <w:lang w:val="es-ES" w:eastAsia="es-ES"/>
          </w:rPr>
          <w:t xml:space="preserve"> de desempeño (profesores)</w:t>
        </w:r>
      </w:ins>
    </w:p>
    <w:p w:rsidR="0047390D" w:rsidRDefault="0047390D" w:rsidP="0047390D">
      <w:pPr>
        <w:pStyle w:val="ListParagraph"/>
        <w:ind w:left="1440"/>
        <w:rPr>
          <w:ins w:id="276" w:author="Jose Ale" w:date="2014-04-25T06:18:00Z"/>
          <w:rFonts w:ascii="Berlin Sans FB" w:hAnsi="Berlin Sans FB"/>
          <w:sz w:val="24"/>
          <w:szCs w:val="24"/>
          <w:lang w:val="es-ES" w:eastAsia="es-ES"/>
        </w:rPr>
      </w:pPr>
      <w:ins w:id="277" w:author="Jose Ale" w:date="2014-04-25T06:16:00Z">
        <w:r>
          <w:rPr>
            <w:rFonts w:ascii="Berlin Sans FB" w:hAnsi="Berlin Sans FB"/>
            <w:sz w:val="24"/>
            <w:szCs w:val="24"/>
            <w:lang w:val="es-ES" w:eastAsia="es-ES"/>
          </w:rPr>
          <w:t>Reportes de alumnos como docentes.</w:t>
        </w:r>
      </w:ins>
    </w:p>
    <w:p w:rsidR="00B47E80" w:rsidRDefault="00B47E80">
      <w:pPr>
        <w:rPr>
          <w:ins w:id="278" w:author="Jose Ale" w:date="2014-04-25T06:35:00Z"/>
          <w:rFonts w:ascii="Berlin Sans FB" w:hAnsi="Berlin Sans FB"/>
          <w:sz w:val="24"/>
          <w:szCs w:val="24"/>
          <w:lang w:val="es-ES" w:eastAsia="es-ES"/>
        </w:rPr>
        <w:pPrChange w:id="279" w:author="Jose Ale" w:date="2014-04-25T06:35:00Z">
          <w:pPr>
            <w:pStyle w:val="ListParagraph"/>
            <w:ind w:left="1440"/>
          </w:pPr>
        </w:pPrChange>
      </w:pPr>
      <w:ins w:id="280" w:author="Jose Ale" w:date="2014-04-25T06:35:00Z">
        <w:r>
          <w:rPr>
            <w:rFonts w:ascii="Berlin Sans FB" w:hAnsi="Berlin Sans FB"/>
            <w:sz w:val="24"/>
            <w:szCs w:val="24"/>
            <w:lang w:val="es-ES" w:eastAsia="es-ES"/>
          </w:rPr>
          <w:tab/>
        </w:r>
      </w:ins>
    </w:p>
    <w:p w:rsidR="00B47E80" w:rsidRDefault="00B47E80">
      <w:pPr>
        <w:rPr>
          <w:ins w:id="281" w:author="Jose Ale" w:date="2014-04-25T06:35:00Z"/>
          <w:rFonts w:ascii="Berlin Sans FB" w:hAnsi="Berlin Sans FB"/>
          <w:sz w:val="24"/>
          <w:szCs w:val="24"/>
          <w:lang w:val="es-ES" w:eastAsia="es-ES"/>
        </w:rPr>
        <w:pPrChange w:id="282" w:author="Jose Ale" w:date="2014-04-25T06:35:00Z">
          <w:pPr>
            <w:pStyle w:val="ListParagraph"/>
            <w:ind w:left="1440"/>
          </w:pPr>
        </w:pPrChange>
      </w:pPr>
    </w:p>
    <w:p w:rsidR="00B47E80" w:rsidRDefault="00B47E80">
      <w:pPr>
        <w:rPr>
          <w:ins w:id="283" w:author="Jose Ale" w:date="2014-04-25T06:35:00Z"/>
          <w:rFonts w:ascii="Berlin Sans FB" w:hAnsi="Berlin Sans FB"/>
          <w:sz w:val="24"/>
          <w:szCs w:val="24"/>
          <w:lang w:val="es-ES" w:eastAsia="es-ES"/>
        </w:rPr>
        <w:pPrChange w:id="284" w:author="Jose Ale" w:date="2014-04-25T06:35:00Z">
          <w:pPr>
            <w:pStyle w:val="ListParagraph"/>
            <w:ind w:left="1440"/>
          </w:pPr>
        </w:pPrChange>
      </w:pPr>
    </w:p>
    <w:p w:rsidR="009B5D9C" w:rsidRDefault="009B5D9C">
      <w:pPr>
        <w:rPr>
          <w:ins w:id="285" w:author="Jose Ale" w:date="2014-04-25T06:52:00Z"/>
          <w:rFonts w:ascii="Berlin Sans FB" w:hAnsi="Berlin Sans FB"/>
          <w:sz w:val="24"/>
          <w:szCs w:val="24"/>
          <w:lang w:val="es-ES" w:eastAsia="es-ES"/>
        </w:rPr>
        <w:pPrChange w:id="286" w:author="Jose Ale" w:date="2014-04-25T06:35:00Z">
          <w:pPr>
            <w:pStyle w:val="ListParagraph"/>
            <w:ind w:left="1440"/>
          </w:pPr>
        </w:pPrChange>
      </w:pPr>
    </w:p>
    <w:p w:rsidR="009B5D9C" w:rsidRDefault="009B5D9C">
      <w:pPr>
        <w:rPr>
          <w:ins w:id="287" w:author="Jose Ale" w:date="2014-04-25T06:36:00Z"/>
          <w:rFonts w:ascii="Berlin Sans FB" w:hAnsi="Berlin Sans FB"/>
          <w:sz w:val="24"/>
          <w:szCs w:val="24"/>
          <w:lang w:val="es-ES" w:eastAsia="es-ES"/>
        </w:rPr>
        <w:pPrChange w:id="288" w:author="Jose Ale" w:date="2014-04-25T06:35:00Z">
          <w:pPr>
            <w:pStyle w:val="ListParagraph"/>
            <w:ind w:left="1440"/>
          </w:pPr>
        </w:pPrChange>
      </w:pPr>
    </w:p>
    <w:p w:rsidR="00B47E80" w:rsidRDefault="00B47E80">
      <w:pPr>
        <w:rPr>
          <w:ins w:id="289" w:author="Jose Ale" w:date="2014-04-25T06:35:00Z"/>
          <w:rFonts w:ascii="Berlin Sans FB" w:hAnsi="Berlin Sans FB"/>
          <w:sz w:val="24"/>
          <w:szCs w:val="24"/>
          <w:lang w:val="es-ES" w:eastAsia="es-ES"/>
        </w:rPr>
        <w:pPrChange w:id="290" w:author="Jose Ale" w:date="2014-04-25T06:35:00Z">
          <w:pPr>
            <w:pStyle w:val="ListParagraph"/>
            <w:ind w:left="1440"/>
          </w:pPr>
        </w:pPrChange>
      </w:pPr>
    </w:p>
    <w:p w:rsidR="00B47E80" w:rsidRPr="001D379F" w:rsidRDefault="00B47E80">
      <w:pPr>
        <w:pStyle w:val="Heading1"/>
        <w:numPr>
          <w:ilvl w:val="1"/>
          <w:numId w:val="9"/>
        </w:numPr>
        <w:rPr>
          <w:ins w:id="291" w:author="Jose Ale" w:date="2014-04-25T06:35:00Z"/>
          <w:rFonts w:ascii="Berlin Sans FB" w:hAnsi="Berlin Sans FB"/>
          <w:rPrChange w:id="292" w:author="Jose Ale" w:date="2014-04-25T06:50:00Z">
            <w:rPr>
              <w:ins w:id="293" w:author="Jose Ale" w:date="2014-04-25T06:35:00Z"/>
              <w:lang w:val="es-ES" w:eastAsia="es-ES"/>
            </w:rPr>
          </w:rPrChange>
        </w:rPr>
        <w:pPrChange w:id="294" w:author="Jose Ale" w:date="2014-04-25T06:50:00Z">
          <w:pPr>
            <w:pStyle w:val="ListParagraph"/>
            <w:ind w:left="1440"/>
          </w:pPr>
        </w:pPrChange>
      </w:pPr>
      <w:bookmarkStart w:id="295" w:name="_Toc386172111"/>
      <w:ins w:id="296" w:author="Jose Ale" w:date="2014-04-25T06:35:00Z">
        <w:r w:rsidRPr="001D379F">
          <w:rPr>
            <w:rFonts w:ascii="Berlin Sans FB" w:hAnsi="Berlin Sans FB"/>
            <w:b w:val="0"/>
            <w:rPrChange w:id="297" w:author="Jose Ale" w:date="2014-04-25T06:50:00Z">
              <w:rPr/>
            </w:rPrChange>
          </w:rPr>
          <w:t>Matriz de trazabilidad</w:t>
        </w:r>
        <w:bookmarkEnd w:id="295"/>
      </w:ins>
    </w:p>
    <w:tbl>
      <w:tblPr>
        <w:tblpPr w:leftFromText="141" w:rightFromText="141" w:vertAnchor="text" w:horzAnchor="margin" w:tblpY="8"/>
        <w:tblW w:w="10233" w:type="dxa"/>
        <w:tblCellMar>
          <w:left w:w="70" w:type="dxa"/>
          <w:right w:w="70" w:type="dxa"/>
        </w:tblCellMar>
        <w:tblLook w:val="04A0" w:firstRow="1" w:lastRow="0" w:firstColumn="1" w:lastColumn="0" w:noHBand="0" w:noVBand="1"/>
        <w:tblPrChange w:id="298" w:author="Jose Ale" w:date="2014-04-25T06:41:00Z">
          <w:tblPr>
            <w:tblpPr w:leftFromText="141" w:rightFromText="141" w:vertAnchor="text" w:horzAnchor="margin" w:tblpY="8"/>
            <w:tblW w:w="9741" w:type="dxa"/>
            <w:tblCellMar>
              <w:left w:w="70" w:type="dxa"/>
              <w:right w:w="70" w:type="dxa"/>
            </w:tblCellMar>
            <w:tblLook w:val="04A0" w:firstRow="1" w:lastRow="0" w:firstColumn="1" w:lastColumn="0" w:noHBand="0" w:noVBand="1"/>
          </w:tblPr>
        </w:tblPrChange>
      </w:tblPr>
      <w:tblGrid>
        <w:gridCol w:w="3751"/>
        <w:gridCol w:w="1476"/>
        <w:gridCol w:w="1549"/>
        <w:gridCol w:w="1272"/>
        <w:gridCol w:w="963"/>
        <w:gridCol w:w="1222"/>
        <w:tblGridChange w:id="299">
          <w:tblGrid>
            <w:gridCol w:w="3570"/>
            <w:gridCol w:w="1405"/>
            <w:gridCol w:w="1475"/>
            <w:gridCol w:w="1211"/>
            <w:gridCol w:w="917"/>
            <w:gridCol w:w="1163"/>
          </w:tblGrid>
        </w:tblGridChange>
      </w:tblGrid>
      <w:tr w:rsidR="00B677D9" w:rsidRPr="00B677D9" w:rsidTr="00B677D9">
        <w:trPr>
          <w:trHeight w:val="881"/>
          <w:ins w:id="300" w:author="Jose Ale" w:date="2014-04-25T06:41:00Z"/>
          <w:trPrChange w:id="301" w:author="Jose Ale" w:date="2014-04-25T06:41:00Z">
            <w:trPr>
              <w:trHeight w:val="1006"/>
            </w:trPr>
          </w:trPrChange>
        </w:trPr>
        <w:tc>
          <w:tcPr>
            <w:tcW w:w="3751"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302" w:author="Jose Ale" w:date="2014-04-25T06:41:00Z">
              <w:tcPr>
                <w:tcW w:w="3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303" w:author="Jose Ale" w:date="2014-04-25T06:41:00Z"/>
                <w:rFonts w:eastAsia="Times New Roman" w:cs="Calibri"/>
                <w:color w:val="000000"/>
                <w:lang w:eastAsia="es-GT"/>
              </w:rPr>
            </w:pPr>
            <w:ins w:id="304" w:author="Jose Ale" w:date="2014-04-25T06:41:00Z">
              <w:r w:rsidRPr="00B677D9">
                <w:rPr>
                  <w:rFonts w:eastAsia="Times New Roman" w:cs="Calibri"/>
                  <w:color w:val="000000"/>
                  <w:lang w:val="es-ES" w:eastAsia="es-GT"/>
                </w:rPr>
                <w:t>Matriz de trazabilidad</w:t>
              </w:r>
            </w:ins>
          </w:p>
        </w:tc>
        <w:tc>
          <w:tcPr>
            <w:tcW w:w="1476" w:type="dxa"/>
            <w:tcBorders>
              <w:top w:val="single" w:sz="4" w:space="0" w:color="auto"/>
              <w:left w:val="nil"/>
              <w:bottom w:val="single" w:sz="4" w:space="0" w:color="auto"/>
              <w:right w:val="single" w:sz="4" w:space="0" w:color="auto"/>
            </w:tcBorders>
            <w:shd w:val="clear" w:color="auto" w:fill="auto"/>
            <w:noWrap/>
            <w:vAlign w:val="center"/>
            <w:hideMark/>
            <w:tcPrChange w:id="305" w:author="Jose Ale" w:date="2014-04-25T06:41:00Z">
              <w:tcPr>
                <w:tcW w:w="1405" w:type="dxa"/>
                <w:tcBorders>
                  <w:top w:val="single" w:sz="4" w:space="0" w:color="auto"/>
                  <w:left w:val="nil"/>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jc w:val="center"/>
              <w:rPr>
                <w:ins w:id="306" w:author="Jose Ale" w:date="2014-04-25T06:41:00Z"/>
                <w:rFonts w:eastAsia="Times New Roman" w:cs="Calibri"/>
                <w:color w:val="000000"/>
                <w:sz w:val="18"/>
                <w:szCs w:val="18"/>
                <w:lang w:eastAsia="es-GT"/>
              </w:rPr>
            </w:pPr>
            <w:ins w:id="307" w:author="Jose Ale" w:date="2014-04-25T06:41:00Z">
              <w:r w:rsidRPr="00B677D9">
                <w:rPr>
                  <w:rFonts w:eastAsia="Times New Roman" w:cs="Calibri"/>
                  <w:color w:val="000000"/>
                  <w:sz w:val="18"/>
                  <w:szCs w:val="18"/>
                  <w:lang w:eastAsia="es-GT"/>
                </w:rPr>
                <w:t>ACCESO ONLINE</w:t>
              </w:r>
            </w:ins>
          </w:p>
        </w:tc>
        <w:tc>
          <w:tcPr>
            <w:tcW w:w="1549" w:type="dxa"/>
            <w:tcBorders>
              <w:top w:val="single" w:sz="4" w:space="0" w:color="auto"/>
              <w:left w:val="nil"/>
              <w:bottom w:val="single" w:sz="4" w:space="0" w:color="auto"/>
              <w:right w:val="single" w:sz="4" w:space="0" w:color="auto"/>
            </w:tcBorders>
            <w:shd w:val="clear" w:color="auto" w:fill="auto"/>
            <w:vAlign w:val="center"/>
            <w:hideMark/>
            <w:tcPrChange w:id="308" w:author="Jose Ale" w:date="2014-04-25T06:41:00Z">
              <w:tcPr>
                <w:tcW w:w="1475" w:type="dxa"/>
                <w:tcBorders>
                  <w:top w:val="single" w:sz="4" w:space="0" w:color="auto"/>
                  <w:left w:val="nil"/>
                  <w:bottom w:val="single" w:sz="4" w:space="0" w:color="auto"/>
                  <w:right w:val="single" w:sz="4" w:space="0" w:color="auto"/>
                </w:tcBorders>
                <w:shd w:val="clear" w:color="auto" w:fill="auto"/>
                <w:vAlign w:val="center"/>
                <w:hideMark/>
              </w:tcPr>
            </w:tcPrChange>
          </w:tcPr>
          <w:p w:rsidR="00B677D9" w:rsidRPr="00B677D9" w:rsidRDefault="00B677D9" w:rsidP="00B677D9">
            <w:pPr>
              <w:spacing w:after="0" w:line="240" w:lineRule="auto"/>
              <w:rPr>
                <w:ins w:id="309" w:author="Jose Ale" w:date="2014-04-25T06:41:00Z"/>
                <w:rFonts w:eastAsia="Times New Roman" w:cs="Calibri"/>
                <w:color w:val="000000"/>
                <w:sz w:val="18"/>
                <w:szCs w:val="18"/>
                <w:lang w:eastAsia="es-GT"/>
              </w:rPr>
            </w:pPr>
            <w:ins w:id="310" w:author="Jose Ale" w:date="2014-04-25T06:41:00Z">
              <w:r w:rsidRPr="00B677D9">
                <w:rPr>
                  <w:rFonts w:eastAsia="Times New Roman" w:cs="Calibri"/>
                  <w:color w:val="000000"/>
                  <w:sz w:val="18"/>
                  <w:szCs w:val="18"/>
                  <w:lang w:eastAsia="es-GT"/>
                </w:rPr>
                <w:t>NECESIDADES, OPORTUNIDADES, METAS Y OBJETIVOS DEL NEGOCIO</w:t>
              </w:r>
            </w:ins>
          </w:p>
        </w:tc>
        <w:tc>
          <w:tcPr>
            <w:tcW w:w="1272" w:type="dxa"/>
            <w:tcBorders>
              <w:top w:val="single" w:sz="4" w:space="0" w:color="auto"/>
              <w:left w:val="nil"/>
              <w:bottom w:val="single" w:sz="4" w:space="0" w:color="auto"/>
              <w:right w:val="single" w:sz="4" w:space="0" w:color="auto"/>
            </w:tcBorders>
            <w:shd w:val="clear" w:color="auto" w:fill="auto"/>
            <w:noWrap/>
            <w:vAlign w:val="center"/>
            <w:hideMark/>
            <w:tcPrChange w:id="311" w:author="Jose Ale" w:date="2014-04-25T06:41:00Z">
              <w:tcPr>
                <w:tcW w:w="1211" w:type="dxa"/>
                <w:tcBorders>
                  <w:top w:val="single" w:sz="4" w:space="0" w:color="auto"/>
                  <w:left w:val="nil"/>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312" w:author="Jose Ale" w:date="2014-04-25T06:41:00Z"/>
                <w:rFonts w:eastAsia="Times New Roman" w:cs="Calibri"/>
                <w:color w:val="000000"/>
                <w:sz w:val="18"/>
                <w:szCs w:val="18"/>
                <w:lang w:eastAsia="es-GT"/>
              </w:rPr>
            </w:pPr>
            <w:ins w:id="313" w:author="Jose Ale" w:date="2014-04-25T06:41:00Z">
              <w:r w:rsidRPr="00B677D9">
                <w:rPr>
                  <w:rFonts w:eastAsia="Times New Roman" w:cs="Calibri"/>
                  <w:color w:val="000000"/>
                  <w:sz w:val="18"/>
                  <w:szCs w:val="18"/>
                  <w:lang w:eastAsia="es-GT"/>
                </w:rPr>
                <w:t>ACCESO A NOTAS</w:t>
              </w:r>
            </w:ins>
          </w:p>
        </w:tc>
        <w:tc>
          <w:tcPr>
            <w:tcW w:w="963" w:type="dxa"/>
            <w:tcBorders>
              <w:top w:val="single" w:sz="4" w:space="0" w:color="auto"/>
              <w:left w:val="nil"/>
              <w:bottom w:val="single" w:sz="4" w:space="0" w:color="auto"/>
              <w:right w:val="single" w:sz="4" w:space="0" w:color="auto"/>
            </w:tcBorders>
            <w:shd w:val="clear" w:color="auto" w:fill="auto"/>
            <w:vAlign w:val="center"/>
            <w:hideMark/>
            <w:tcPrChange w:id="314" w:author="Jose Ale" w:date="2014-04-25T06:41:00Z">
              <w:tcPr>
                <w:tcW w:w="917" w:type="dxa"/>
                <w:tcBorders>
                  <w:top w:val="single" w:sz="4" w:space="0" w:color="auto"/>
                  <w:left w:val="nil"/>
                  <w:bottom w:val="single" w:sz="4" w:space="0" w:color="auto"/>
                  <w:right w:val="single" w:sz="4" w:space="0" w:color="auto"/>
                </w:tcBorders>
                <w:shd w:val="clear" w:color="auto" w:fill="auto"/>
                <w:vAlign w:val="center"/>
                <w:hideMark/>
              </w:tcPr>
            </w:tcPrChange>
          </w:tcPr>
          <w:p w:rsidR="00B677D9" w:rsidRPr="00B677D9" w:rsidRDefault="00B677D9" w:rsidP="00B677D9">
            <w:pPr>
              <w:spacing w:after="0" w:line="240" w:lineRule="auto"/>
              <w:rPr>
                <w:ins w:id="315" w:author="Jose Ale" w:date="2014-04-25T06:41:00Z"/>
                <w:rFonts w:eastAsia="Times New Roman" w:cs="Calibri"/>
                <w:color w:val="000000"/>
                <w:sz w:val="18"/>
                <w:szCs w:val="18"/>
                <w:lang w:eastAsia="es-GT"/>
              </w:rPr>
            </w:pPr>
            <w:ins w:id="316" w:author="Jose Ale" w:date="2014-04-25T06:41:00Z">
              <w:r w:rsidRPr="00B677D9">
                <w:rPr>
                  <w:rFonts w:eastAsia="Times New Roman" w:cs="Calibri"/>
                  <w:color w:val="000000"/>
                  <w:sz w:val="18"/>
                  <w:szCs w:val="18"/>
                  <w:lang w:eastAsia="es-GT"/>
                </w:rPr>
                <w:t>CONTROL DE PERSONAL</w:t>
              </w:r>
            </w:ins>
          </w:p>
        </w:tc>
        <w:tc>
          <w:tcPr>
            <w:tcW w:w="1222" w:type="dxa"/>
            <w:tcBorders>
              <w:top w:val="single" w:sz="4" w:space="0" w:color="auto"/>
              <w:left w:val="nil"/>
              <w:bottom w:val="single" w:sz="4" w:space="0" w:color="auto"/>
              <w:right w:val="single" w:sz="4" w:space="0" w:color="auto"/>
            </w:tcBorders>
            <w:shd w:val="clear" w:color="auto" w:fill="auto"/>
            <w:vAlign w:val="center"/>
            <w:hideMark/>
            <w:tcPrChange w:id="317" w:author="Jose Ale" w:date="2014-04-25T06:41:00Z">
              <w:tcPr>
                <w:tcW w:w="1163" w:type="dxa"/>
                <w:tcBorders>
                  <w:top w:val="single" w:sz="4" w:space="0" w:color="auto"/>
                  <w:left w:val="nil"/>
                  <w:bottom w:val="single" w:sz="4" w:space="0" w:color="auto"/>
                  <w:right w:val="single" w:sz="4" w:space="0" w:color="auto"/>
                </w:tcBorders>
                <w:shd w:val="clear" w:color="auto" w:fill="auto"/>
                <w:vAlign w:val="center"/>
                <w:hideMark/>
              </w:tcPr>
            </w:tcPrChange>
          </w:tcPr>
          <w:p w:rsidR="00B677D9" w:rsidRPr="00B677D9" w:rsidRDefault="00B677D9" w:rsidP="00B677D9">
            <w:pPr>
              <w:spacing w:after="0" w:line="240" w:lineRule="auto"/>
              <w:rPr>
                <w:ins w:id="318" w:author="Jose Ale" w:date="2014-04-25T06:41:00Z"/>
                <w:rFonts w:eastAsia="Times New Roman" w:cs="Calibri"/>
                <w:color w:val="000000"/>
                <w:sz w:val="18"/>
                <w:szCs w:val="18"/>
                <w:lang w:eastAsia="es-GT"/>
              </w:rPr>
            </w:pPr>
            <w:ins w:id="319" w:author="Jose Ale" w:date="2014-04-25T06:41:00Z">
              <w:r w:rsidRPr="00B677D9">
                <w:rPr>
                  <w:rFonts w:eastAsia="Times New Roman" w:cs="Calibri"/>
                  <w:color w:val="000000"/>
                  <w:sz w:val="18"/>
                  <w:szCs w:val="18"/>
                  <w:lang w:eastAsia="es-GT"/>
                </w:rPr>
                <w:t>VENTAJA COMPETITIVA</w:t>
              </w:r>
            </w:ins>
          </w:p>
        </w:tc>
      </w:tr>
      <w:tr w:rsidR="00B677D9" w:rsidRPr="00B677D9" w:rsidTr="00B677D9">
        <w:trPr>
          <w:trHeight w:val="214"/>
          <w:ins w:id="320" w:author="Jose Ale" w:date="2014-04-25T06:41:00Z"/>
          <w:trPrChange w:id="32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32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323" w:author="Jose Ale" w:date="2014-04-25T06:41:00Z"/>
                <w:rFonts w:ascii="Berlin Sans FB" w:eastAsia="Times New Roman" w:hAnsi="Berlin Sans FB" w:cs="Calibri"/>
                <w:color w:val="000000"/>
                <w:sz w:val="24"/>
                <w:szCs w:val="24"/>
                <w:lang w:eastAsia="es-GT"/>
              </w:rPr>
            </w:pPr>
            <w:proofErr w:type="spellStart"/>
            <w:ins w:id="324" w:author="Jose Ale" w:date="2014-04-25T06:41:00Z">
              <w:r w:rsidRPr="00B677D9">
                <w:rPr>
                  <w:rFonts w:ascii="Berlin Sans FB" w:eastAsia="Times New Roman" w:hAnsi="Berlin Sans FB" w:cs="Calibri"/>
                  <w:color w:val="000000"/>
                  <w:sz w:val="24"/>
                  <w:szCs w:val="24"/>
                  <w:lang w:val="es-ES" w:eastAsia="es-GT"/>
                </w:rPr>
                <w:t>Login</w:t>
              </w:r>
              <w:proofErr w:type="spellEnd"/>
            </w:ins>
          </w:p>
        </w:tc>
        <w:tc>
          <w:tcPr>
            <w:tcW w:w="1476" w:type="dxa"/>
            <w:tcBorders>
              <w:top w:val="nil"/>
              <w:left w:val="nil"/>
              <w:bottom w:val="single" w:sz="4" w:space="0" w:color="auto"/>
              <w:right w:val="single" w:sz="4" w:space="0" w:color="auto"/>
            </w:tcBorders>
            <w:shd w:val="clear" w:color="000000" w:fill="FF0000"/>
            <w:noWrap/>
            <w:vAlign w:val="bottom"/>
            <w:hideMark/>
            <w:tcPrChange w:id="325" w:author="Jose Ale" w:date="2014-04-25T06:41:00Z">
              <w:tcPr>
                <w:tcW w:w="1405"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326" w:author="Jose Ale" w:date="2014-04-25T06:41:00Z"/>
                <w:rFonts w:eastAsia="Times New Roman" w:cs="Calibri"/>
                <w:color w:val="000000"/>
                <w:lang w:eastAsia="es-GT"/>
              </w:rPr>
            </w:pPr>
            <w:ins w:id="32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000000" w:fill="FF0000"/>
            <w:noWrap/>
            <w:vAlign w:val="bottom"/>
            <w:hideMark/>
            <w:tcPrChange w:id="328" w:author="Jose Ale" w:date="2014-04-25T06:41:00Z">
              <w:tcPr>
                <w:tcW w:w="1475"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329" w:author="Jose Ale" w:date="2014-04-25T06:41:00Z"/>
                <w:rFonts w:eastAsia="Times New Roman" w:cs="Calibri"/>
                <w:color w:val="000000"/>
                <w:lang w:eastAsia="es-GT"/>
              </w:rPr>
            </w:pPr>
            <w:ins w:id="33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33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32" w:author="Jose Ale" w:date="2014-04-25T06:41:00Z"/>
                <w:rFonts w:eastAsia="Times New Roman" w:cs="Calibri"/>
                <w:color w:val="000000"/>
                <w:lang w:eastAsia="es-GT"/>
              </w:rPr>
            </w:pPr>
            <w:ins w:id="33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33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35" w:author="Jose Ale" w:date="2014-04-25T06:41:00Z"/>
                <w:rFonts w:eastAsia="Times New Roman" w:cs="Calibri"/>
                <w:color w:val="000000"/>
                <w:lang w:eastAsia="es-GT"/>
              </w:rPr>
            </w:pPr>
            <w:ins w:id="33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000000" w:fill="FF0000"/>
            <w:noWrap/>
            <w:vAlign w:val="bottom"/>
            <w:hideMark/>
            <w:tcPrChange w:id="337" w:author="Jose Ale" w:date="2014-04-25T06:41:00Z">
              <w:tcPr>
                <w:tcW w:w="1163"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338" w:author="Jose Ale" w:date="2014-04-25T06:41:00Z"/>
                <w:rFonts w:eastAsia="Times New Roman" w:cs="Calibri"/>
                <w:color w:val="000000"/>
                <w:lang w:eastAsia="es-GT"/>
              </w:rPr>
            </w:pPr>
            <w:ins w:id="339" w:author="Jose Ale" w:date="2014-04-25T06:41:00Z">
              <w:r w:rsidRPr="00B677D9">
                <w:rPr>
                  <w:rFonts w:eastAsia="Times New Roman" w:cs="Calibri"/>
                  <w:color w:val="000000"/>
                  <w:lang w:eastAsia="es-GT"/>
                </w:rPr>
                <w:t> </w:t>
              </w:r>
            </w:ins>
          </w:p>
        </w:tc>
      </w:tr>
      <w:tr w:rsidR="00B677D9" w:rsidRPr="00B677D9" w:rsidTr="00B677D9">
        <w:trPr>
          <w:trHeight w:val="214"/>
          <w:ins w:id="340" w:author="Jose Ale" w:date="2014-04-25T06:41:00Z"/>
          <w:trPrChange w:id="34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34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343" w:author="Jose Ale" w:date="2014-04-25T06:41:00Z"/>
                <w:rFonts w:ascii="Berlin Sans FB" w:eastAsia="Times New Roman" w:hAnsi="Berlin Sans FB" w:cs="Calibri"/>
                <w:color w:val="000000"/>
                <w:sz w:val="24"/>
                <w:szCs w:val="24"/>
                <w:lang w:eastAsia="es-GT"/>
              </w:rPr>
            </w:pPr>
            <w:ins w:id="344" w:author="Jose Ale" w:date="2014-04-25T06:41:00Z">
              <w:r w:rsidRPr="00B677D9">
                <w:rPr>
                  <w:rFonts w:ascii="Berlin Sans FB" w:eastAsia="Times New Roman" w:hAnsi="Berlin Sans FB" w:cs="Calibri"/>
                  <w:color w:val="000000"/>
                  <w:sz w:val="24"/>
                  <w:szCs w:val="24"/>
                  <w:lang w:val="es-ES" w:eastAsia="es-GT"/>
                </w:rPr>
                <w:t>Control de colegiaturas y otros pagos</w:t>
              </w:r>
            </w:ins>
          </w:p>
        </w:tc>
        <w:tc>
          <w:tcPr>
            <w:tcW w:w="1476" w:type="dxa"/>
            <w:tcBorders>
              <w:top w:val="nil"/>
              <w:left w:val="nil"/>
              <w:bottom w:val="single" w:sz="4" w:space="0" w:color="auto"/>
              <w:right w:val="single" w:sz="4" w:space="0" w:color="auto"/>
            </w:tcBorders>
            <w:shd w:val="clear" w:color="auto" w:fill="auto"/>
            <w:noWrap/>
            <w:vAlign w:val="bottom"/>
            <w:hideMark/>
            <w:tcPrChange w:id="34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46" w:author="Jose Ale" w:date="2014-04-25T06:41:00Z"/>
                <w:rFonts w:eastAsia="Times New Roman" w:cs="Calibri"/>
                <w:color w:val="000000"/>
                <w:lang w:eastAsia="es-GT"/>
              </w:rPr>
            </w:pPr>
            <w:ins w:id="34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auto" w:fill="auto"/>
            <w:noWrap/>
            <w:vAlign w:val="bottom"/>
            <w:hideMark/>
            <w:tcPrChange w:id="348" w:author="Jose Ale" w:date="2014-04-25T06:41:00Z">
              <w:tcPr>
                <w:tcW w:w="147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49" w:author="Jose Ale" w:date="2014-04-25T06:41:00Z"/>
                <w:rFonts w:eastAsia="Times New Roman" w:cs="Calibri"/>
                <w:color w:val="000000"/>
                <w:lang w:eastAsia="es-GT"/>
              </w:rPr>
            </w:pPr>
            <w:ins w:id="35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35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52" w:author="Jose Ale" w:date="2014-04-25T06:41:00Z"/>
                <w:rFonts w:eastAsia="Times New Roman" w:cs="Calibri"/>
                <w:color w:val="000000"/>
                <w:lang w:eastAsia="es-GT"/>
              </w:rPr>
            </w:pPr>
            <w:ins w:id="35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35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55" w:author="Jose Ale" w:date="2014-04-25T06:41:00Z"/>
                <w:rFonts w:eastAsia="Times New Roman" w:cs="Calibri"/>
                <w:color w:val="000000"/>
                <w:lang w:eastAsia="es-GT"/>
              </w:rPr>
            </w:pPr>
            <w:ins w:id="35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auto" w:fill="auto"/>
            <w:noWrap/>
            <w:vAlign w:val="bottom"/>
            <w:hideMark/>
            <w:tcPrChange w:id="357" w:author="Jose Ale" w:date="2014-04-25T06:41:00Z">
              <w:tcPr>
                <w:tcW w:w="1163"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58" w:author="Jose Ale" w:date="2014-04-25T06:41:00Z"/>
                <w:rFonts w:eastAsia="Times New Roman" w:cs="Calibri"/>
                <w:color w:val="000000"/>
                <w:lang w:eastAsia="es-GT"/>
              </w:rPr>
            </w:pPr>
            <w:ins w:id="359" w:author="Jose Ale" w:date="2014-04-25T06:41:00Z">
              <w:r w:rsidRPr="00B677D9">
                <w:rPr>
                  <w:rFonts w:eastAsia="Times New Roman" w:cs="Calibri"/>
                  <w:color w:val="000000"/>
                  <w:lang w:eastAsia="es-GT"/>
                </w:rPr>
                <w:t> </w:t>
              </w:r>
            </w:ins>
          </w:p>
        </w:tc>
      </w:tr>
      <w:tr w:rsidR="00B677D9" w:rsidRPr="00B677D9" w:rsidTr="00B677D9">
        <w:trPr>
          <w:trHeight w:val="214"/>
          <w:ins w:id="360" w:author="Jose Ale" w:date="2014-04-25T06:41:00Z"/>
          <w:trPrChange w:id="36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36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363" w:author="Jose Ale" w:date="2014-04-25T06:41:00Z"/>
                <w:rFonts w:ascii="Berlin Sans FB" w:eastAsia="Times New Roman" w:hAnsi="Berlin Sans FB" w:cs="Calibri"/>
                <w:color w:val="000000"/>
                <w:sz w:val="24"/>
                <w:szCs w:val="24"/>
                <w:lang w:eastAsia="es-GT"/>
              </w:rPr>
            </w:pPr>
            <w:ins w:id="364" w:author="Jose Ale" w:date="2014-04-25T06:41:00Z">
              <w:r w:rsidRPr="00B677D9">
                <w:rPr>
                  <w:rFonts w:ascii="Berlin Sans FB" w:eastAsia="Times New Roman" w:hAnsi="Berlin Sans FB" w:cs="Calibri"/>
                  <w:color w:val="000000"/>
                  <w:sz w:val="24"/>
                  <w:szCs w:val="24"/>
                  <w:lang w:val="es-ES" w:eastAsia="es-GT"/>
                </w:rPr>
                <w:t>Catálogo de alumnos</w:t>
              </w:r>
            </w:ins>
          </w:p>
        </w:tc>
        <w:tc>
          <w:tcPr>
            <w:tcW w:w="1476" w:type="dxa"/>
            <w:tcBorders>
              <w:top w:val="nil"/>
              <w:left w:val="nil"/>
              <w:bottom w:val="single" w:sz="4" w:space="0" w:color="auto"/>
              <w:right w:val="single" w:sz="4" w:space="0" w:color="auto"/>
            </w:tcBorders>
            <w:shd w:val="clear" w:color="auto" w:fill="auto"/>
            <w:noWrap/>
            <w:vAlign w:val="bottom"/>
            <w:hideMark/>
            <w:tcPrChange w:id="36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66" w:author="Jose Ale" w:date="2014-04-25T06:41:00Z"/>
                <w:rFonts w:eastAsia="Times New Roman" w:cs="Calibri"/>
                <w:color w:val="000000"/>
                <w:lang w:eastAsia="es-GT"/>
              </w:rPr>
            </w:pPr>
            <w:ins w:id="36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000000" w:fill="FF0000"/>
            <w:noWrap/>
            <w:vAlign w:val="bottom"/>
            <w:hideMark/>
            <w:tcPrChange w:id="368" w:author="Jose Ale" w:date="2014-04-25T06:41:00Z">
              <w:tcPr>
                <w:tcW w:w="1475"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369" w:author="Jose Ale" w:date="2014-04-25T06:41:00Z"/>
                <w:rFonts w:eastAsia="Times New Roman" w:cs="Calibri"/>
                <w:color w:val="000000"/>
                <w:lang w:eastAsia="es-GT"/>
              </w:rPr>
            </w:pPr>
            <w:ins w:id="37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37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72" w:author="Jose Ale" w:date="2014-04-25T06:41:00Z"/>
                <w:rFonts w:eastAsia="Times New Roman" w:cs="Calibri"/>
                <w:color w:val="000000"/>
                <w:lang w:eastAsia="es-GT"/>
              </w:rPr>
            </w:pPr>
            <w:ins w:id="37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37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75" w:author="Jose Ale" w:date="2014-04-25T06:41:00Z"/>
                <w:rFonts w:eastAsia="Times New Roman" w:cs="Calibri"/>
                <w:color w:val="000000"/>
                <w:lang w:eastAsia="es-GT"/>
              </w:rPr>
            </w:pPr>
            <w:ins w:id="37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auto" w:fill="auto"/>
            <w:noWrap/>
            <w:vAlign w:val="bottom"/>
            <w:hideMark/>
            <w:tcPrChange w:id="377" w:author="Jose Ale" w:date="2014-04-25T06:41:00Z">
              <w:tcPr>
                <w:tcW w:w="1163"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78" w:author="Jose Ale" w:date="2014-04-25T06:41:00Z"/>
                <w:rFonts w:eastAsia="Times New Roman" w:cs="Calibri"/>
                <w:color w:val="000000"/>
                <w:lang w:eastAsia="es-GT"/>
              </w:rPr>
            </w:pPr>
            <w:ins w:id="379" w:author="Jose Ale" w:date="2014-04-25T06:41:00Z">
              <w:r w:rsidRPr="00B677D9">
                <w:rPr>
                  <w:rFonts w:eastAsia="Times New Roman" w:cs="Calibri"/>
                  <w:color w:val="000000"/>
                  <w:lang w:eastAsia="es-GT"/>
                </w:rPr>
                <w:t> </w:t>
              </w:r>
            </w:ins>
          </w:p>
        </w:tc>
      </w:tr>
      <w:tr w:rsidR="00B677D9" w:rsidRPr="00B677D9" w:rsidTr="00B677D9">
        <w:trPr>
          <w:trHeight w:val="214"/>
          <w:ins w:id="380" w:author="Jose Ale" w:date="2014-04-25T06:41:00Z"/>
          <w:trPrChange w:id="38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38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383" w:author="Jose Ale" w:date="2014-04-25T06:41:00Z"/>
                <w:rFonts w:ascii="Berlin Sans FB" w:eastAsia="Times New Roman" w:hAnsi="Berlin Sans FB" w:cs="Calibri"/>
                <w:color w:val="000000"/>
                <w:sz w:val="24"/>
                <w:szCs w:val="24"/>
                <w:lang w:eastAsia="es-GT"/>
              </w:rPr>
            </w:pPr>
            <w:ins w:id="384" w:author="Jose Ale" w:date="2014-04-25T06:41:00Z">
              <w:r w:rsidRPr="00B677D9">
                <w:rPr>
                  <w:rFonts w:ascii="Berlin Sans FB" w:eastAsia="Times New Roman" w:hAnsi="Berlin Sans FB" w:cs="Calibri"/>
                  <w:color w:val="000000"/>
                  <w:sz w:val="24"/>
                  <w:szCs w:val="24"/>
                  <w:lang w:val="es-ES" w:eastAsia="es-GT"/>
                </w:rPr>
                <w:t>Estados de Cuenta</w:t>
              </w:r>
            </w:ins>
          </w:p>
        </w:tc>
        <w:tc>
          <w:tcPr>
            <w:tcW w:w="1476" w:type="dxa"/>
            <w:tcBorders>
              <w:top w:val="nil"/>
              <w:left w:val="nil"/>
              <w:bottom w:val="single" w:sz="4" w:space="0" w:color="auto"/>
              <w:right w:val="single" w:sz="4" w:space="0" w:color="auto"/>
            </w:tcBorders>
            <w:shd w:val="clear" w:color="auto" w:fill="auto"/>
            <w:noWrap/>
            <w:vAlign w:val="bottom"/>
            <w:hideMark/>
            <w:tcPrChange w:id="38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86" w:author="Jose Ale" w:date="2014-04-25T06:41:00Z"/>
                <w:rFonts w:eastAsia="Times New Roman" w:cs="Calibri"/>
                <w:color w:val="000000"/>
                <w:lang w:eastAsia="es-GT"/>
              </w:rPr>
            </w:pPr>
            <w:ins w:id="38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auto" w:fill="auto"/>
            <w:noWrap/>
            <w:vAlign w:val="bottom"/>
            <w:hideMark/>
            <w:tcPrChange w:id="388" w:author="Jose Ale" w:date="2014-04-25T06:41:00Z">
              <w:tcPr>
                <w:tcW w:w="147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89" w:author="Jose Ale" w:date="2014-04-25T06:41:00Z"/>
                <w:rFonts w:eastAsia="Times New Roman" w:cs="Calibri"/>
                <w:color w:val="000000"/>
                <w:lang w:eastAsia="es-GT"/>
              </w:rPr>
            </w:pPr>
            <w:ins w:id="39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39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92" w:author="Jose Ale" w:date="2014-04-25T06:41:00Z"/>
                <w:rFonts w:eastAsia="Times New Roman" w:cs="Calibri"/>
                <w:color w:val="000000"/>
                <w:lang w:eastAsia="es-GT"/>
              </w:rPr>
            </w:pPr>
            <w:ins w:id="39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39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95" w:author="Jose Ale" w:date="2014-04-25T06:41:00Z"/>
                <w:rFonts w:eastAsia="Times New Roman" w:cs="Calibri"/>
                <w:color w:val="000000"/>
                <w:lang w:eastAsia="es-GT"/>
              </w:rPr>
            </w:pPr>
            <w:ins w:id="39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auto" w:fill="auto"/>
            <w:noWrap/>
            <w:vAlign w:val="bottom"/>
            <w:hideMark/>
            <w:tcPrChange w:id="397" w:author="Jose Ale" w:date="2014-04-25T06:41:00Z">
              <w:tcPr>
                <w:tcW w:w="1163"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398" w:author="Jose Ale" w:date="2014-04-25T06:41:00Z"/>
                <w:rFonts w:eastAsia="Times New Roman" w:cs="Calibri"/>
                <w:color w:val="000000"/>
                <w:lang w:eastAsia="es-GT"/>
              </w:rPr>
            </w:pPr>
            <w:ins w:id="399" w:author="Jose Ale" w:date="2014-04-25T06:41:00Z">
              <w:r w:rsidRPr="00B677D9">
                <w:rPr>
                  <w:rFonts w:eastAsia="Times New Roman" w:cs="Calibri"/>
                  <w:color w:val="000000"/>
                  <w:lang w:eastAsia="es-GT"/>
                </w:rPr>
                <w:t> </w:t>
              </w:r>
            </w:ins>
          </w:p>
        </w:tc>
      </w:tr>
      <w:tr w:rsidR="00B677D9" w:rsidRPr="00B677D9" w:rsidTr="00B677D9">
        <w:trPr>
          <w:trHeight w:val="214"/>
          <w:ins w:id="400" w:author="Jose Ale" w:date="2014-04-25T06:41:00Z"/>
          <w:trPrChange w:id="40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40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403" w:author="Jose Ale" w:date="2014-04-25T06:41:00Z"/>
                <w:rFonts w:ascii="Berlin Sans FB" w:eastAsia="Times New Roman" w:hAnsi="Berlin Sans FB" w:cs="Calibri"/>
                <w:color w:val="000000"/>
                <w:sz w:val="24"/>
                <w:szCs w:val="24"/>
                <w:lang w:eastAsia="es-GT"/>
              </w:rPr>
            </w:pPr>
            <w:ins w:id="404" w:author="Jose Ale" w:date="2014-04-25T06:41:00Z">
              <w:r w:rsidRPr="00B677D9">
                <w:rPr>
                  <w:rFonts w:ascii="Berlin Sans FB" w:eastAsia="Times New Roman" w:hAnsi="Berlin Sans FB" w:cs="Calibri"/>
                  <w:color w:val="000000"/>
                  <w:sz w:val="24"/>
                  <w:szCs w:val="24"/>
                  <w:lang w:val="es-ES" w:eastAsia="es-GT"/>
                </w:rPr>
                <w:t xml:space="preserve">Control de alumnos </w:t>
              </w:r>
            </w:ins>
          </w:p>
        </w:tc>
        <w:tc>
          <w:tcPr>
            <w:tcW w:w="1476" w:type="dxa"/>
            <w:tcBorders>
              <w:top w:val="nil"/>
              <w:left w:val="nil"/>
              <w:bottom w:val="single" w:sz="4" w:space="0" w:color="auto"/>
              <w:right w:val="single" w:sz="4" w:space="0" w:color="auto"/>
            </w:tcBorders>
            <w:shd w:val="clear" w:color="auto" w:fill="auto"/>
            <w:noWrap/>
            <w:vAlign w:val="bottom"/>
            <w:hideMark/>
            <w:tcPrChange w:id="40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06" w:author="Jose Ale" w:date="2014-04-25T06:41:00Z"/>
                <w:rFonts w:eastAsia="Times New Roman" w:cs="Calibri"/>
                <w:color w:val="000000"/>
                <w:lang w:eastAsia="es-GT"/>
              </w:rPr>
            </w:pPr>
            <w:ins w:id="40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000000" w:fill="FF0000"/>
            <w:noWrap/>
            <w:vAlign w:val="bottom"/>
            <w:hideMark/>
            <w:tcPrChange w:id="408" w:author="Jose Ale" w:date="2014-04-25T06:41:00Z">
              <w:tcPr>
                <w:tcW w:w="1475"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409" w:author="Jose Ale" w:date="2014-04-25T06:41:00Z"/>
                <w:rFonts w:eastAsia="Times New Roman" w:cs="Calibri"/>
                <w:color w:val="000000"/>
                <w:lang w:eastAsia="es-GT"/>
              </w:rPr>
            </w:pPr>
            <w:ins w:id="41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000000" w:fill="FF0000"/>
            <w:noWrap/>
            <w:vAlign w:val="bottom"/>
            <w:hideMark/>
            <w:tcPrChange w:id="411" w:author="Jose Ale" w:date="2014-04-25T06:41:00Z">
              <w:tcPr>
                <w:tcW w:w="1211"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412" w:author="Jose Ale" w:date="2014-04-25T06:41:00Z"/>
                <w:rFonts w:eastAsia="Times New Roman" w:cs="Calibri"/>
                <w:color w:val="000000"/>
                <w:lang w:eastAsia="es-GT"/>
              </w:rPr>
            </w:pPr>
            <w:ins w:id="41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41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15" w:author="Jose Ale" w:date="2014-04-25T06:41:00Z"/>
                <w:rFonts w:eastAsia="Times New Roman" w:cs="Calibri"/>
                <w:color w:val="000000"/>
                <w:lang w:eastAsia="es-GT"/>
              </w:rPr>
            </w:pPr>
            <w:ins w:id="41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000000" w:fill="FF0000"/>
            <w:noWrap/>
            <w:vAlign w:val="bottom"/>
            <w:hideMark/>
            <w:tcPrChange w:id="417" w:author="Jose Ale" w:date="2014-04-25T06:41:00Z">
              <w:tcPr>
                <w:tcW w:w="1163"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418" w:author="Jose Ale" w:date="2014-04-25T06:41:00Z"/>
                <w:rFonts w:eastAsia="Times New Roman" w:cs="Calibri"/>
                <w:color w:val="000000"/>
                <w:lang w:eastAsia="es-GT"/>
              </w:rPr>
            </w:pPr>
            <w:ins w:id="419" w:author="Jose Ale" w:date="2014-04-25T06:41:00Z">
              <w:r w:rsidRPr="00B677D9">
                <w:rPr>
                  <w:rFonts w:eastAsia="Times New Roman" w:cs="Calibri"/>
                  <w:color w:val="000000"/>
                  <w:lang w:eastAsia="es-GT"/>
                </w:rPr>
                <w:t> </w:t>
              </w:r>
            </w:ins>
          </w:p>
        </w:tc>
      </w:tr>
      <w:tr w:rsidR="00B677D9" w:rsidRPr="00B677D9" w:rsidTr="00B677D9">
        <w:trPr>
          <w:trHeight w:val="214"/>
          <w:ins w:id="420" w:author="Jose Ale" w:date="2014-04-25T06:41:00Z"/>
          <w:trPrChange w:id="42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42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423" w:author="Jose Ale" w:date="2014-04-25T06:41:00Z"/>
                <w:rFonts w:ascii="Berlin Sans FB" w:eastAsia="Times New Roman" w:hAnsi="Berlin Sans FB" w:cs="Calibri"/>
                <w:color w:val="000000"/>
                <w:sz w:val="24"/>
                <w:szCs w:val="24"/>
                <w:lang w:eastAsia="es-GT"/>
              </w:rPr>
            </w:pPr>
            <w:ins w:id="424" w:author="Jose Ale" w:date="2014-04-25T06:41:00Z">
              <w:r w:rsidRPr="00B677D9">
                <w:rPr>
                  <w:rFonts w:ascii="Berlin Sans FB" w:eastAsia="Times New Roman" w:hAnsi="Berlin Sans FB" w:cs="Calibri"/>
                  <w:color w:val="000000"/>
                  <w:sz w:val="24"/>
                  <w:szCs w:val="24"/>
                  <w:lang w:val="es-ES" w:eastAsia="es-GT"/>
                </w:rPr>
                <w:t>Manejo de planes de estudio interno y oficial</w:t>
              </w:r>
            </w:ins>
          </w:p>
        </w:tc>
        <w:tc>
          <w:tcPr>
            <w:tcW w:w="1476" w:type="dxa"/>
            <w:tcBorders>
              <w:top w:val="nil"/>
              <w:left w:val="nil"/>
              <w:bottom w:val="single" w:sz="4" w:space="0" w:color="auto"/>
              <w:right w:val="single" w:sz="4" w:space="0" w:color="auto"/>
            </w:tcBorders>
            <w:shd w:val="clear" w:color="auto" w:fill="auto"/>
            <w:noWrap/>
            <w:vAlign w:val="bottom"/>
            <w:hideMark/>
            <w:tcPrChange w:id="42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26" w:author="Jose Ale" w:date="2014-04-25T06:41:00Z"/>
                <w:rFonts w:eastAsia="Times New Roman" w:cs="Calibri"/>
                <w:color w:val="000000"/>
                <w:lang w:eastAsia="es-GT"/>
              </w:rPr>
            </w:pPr>
            <w:ins w:id="42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auto" w:fill="auto"/>
            <w:noWrap/>
            <w:vAlign w:val="bottom"/>
            <w:hideMark/>
            <w:tcPrChange w:id="428" w:author="Jose Ale" w:date="2014-04-25T06:41:00Z">
              <w:tcPr>
                <w:tcW w:w="147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29" w:author="Jose Ale" w:date="2014-04-25T06:41:00Z"/>
                <w:rFonts w:eastAsia="Times New Roman" w:cs="Calibri"/>
                <w:color w:val="000000"/>
                <w:lang w:eastAsia="es-GT"/>
              </w:rPr>
            </w:pPr>
            <w:ins w:id="43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43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32" w:author="Jose Ale" w:date="2014-04-25T06:41:00Z"/>
                <w:rFonts w:eastAsia="Times New Roman" w:cs="Calibri"/>
                <w:color w:val="000000"/>
                <w:lang w:eastAsia="es-GT"/>
              </w:rPr>
            </w:pPr>
            <w:ins w:id="43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43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35" w:author="Jose Ale" w:date="2014-04-25T06:41:00Z"/>
                <w:rFonts w:eastAsia="Times New Roman" w:cs="Calibri"/>
                <w:color w:val="000000"/>
                <w:lang w:eastAsia="es-GT"/>
              </w:rPr>
            </w:pPr>
            <w:ins w:id="43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auto" w:fill="auto"/>
            <w:noWrap/>
            <w:vAlign w:val="bottom"/>
            <w:hideMark/>
            <w:tcPrChange w:id="437" w:author="Jose Ale" w:date="2014-04-25T06:41:00Z">
              <w:tcPr>
                <w:tcW w:w="1163"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38" w:author="Jose Ale" w:date="2014-04-25T06:41:00Z"/>
                <w:rFonts w:eastAsia="Times New Roman" w:cs="Calibri"/>
                <w:color w:val="000000"/>
                <w:lang w:eastAsia="es-GT"/>
              </w:rPr>
            </w:pPr>
            <w:ins w:id="439" w:author="Jose Ale" w:date="2014-04-25T06:41:00Z">
              <w:r w:rsidRPr="00B677D9">
                <w:rPr>
                  <w:rFonts w:eastAsia="Times New Roman" w:cs="Calibri"/>
                  <w:color w:val="000000"/>
                  <w:lang w:eastAsia="es-GT"/>
                </w:rPr>
                <w:t> </w:t>
              </w:r>
            </w:ins>
          </w:p>
        </w:tc>
      </w:tr>
      <w:tr w:rsidR="00B677D9" w:rsidRPr="00B677D9" w:rsidTr="00B677D9">
        <w:trPr>
          <w:trHeight w:val="214"/>
          <w:ins w:id="440" w:author="Jose Ale" w:date="2014-04-25T06:41:00Z"/>
          <w:trPrChange w:id="44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44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443" w:author="Jose Ale" w:date="2014-04-25T06:41:00Z"/>
                <w:rFonts w:ascii="Berlin Sans FB" w:eastAsia="Times New Roman" w:hAnsi="Berlin Sans FB" w:cs="Calibri"/>
                <w:color w:val="000000"/>
                <w:sz w:val="24"/>
                <w:szCs w:val="24"/>
                <w:lang w:eastAsia="es-GT"/>
              </w:rPr>
            </w:pPr>
            <w:ins w:id="444" w:author="Jose Ale" w:date="2014-04-25T06:41:00Z">
              <w:r w:rsidRPr="00B677D9">
                <w:rPr>
                  <w:rFonts w:ascii="Berlin Sans FB" w:eastAsia="Times New Roman" w:hAnsi="Berlin Sans FB" w:cs="Calibri"/>
                  <w:color w:val="000000"/>
                  <w:sz w:val="24"/>
                  <w:szCs w:val="24"/>
                  <w:lang w:val="es-ES" w:eastAsia="es-GT"/>
                </w:rPr>
                <w:t>Expedientes de alumnos</w:t>
              </w:r>
            </w:ins>
          </w:p>
        </w:tc>
        <w:tc>
          <w:tcPr>
            <w:tcW w:w="1476" w:type="dxa"/>
            <w:tcBorders>
              <w:top w:val="nil"/>
              <w:left w:val="nil"/>
              <w:bottom w:val="single" w:sz="4" w:space="0" w:color="auto"/>
              <w:right w:val="single" w:sz="4" w:space="0" w:color="auto"/>
            </w:tcBorders>
            <w:shd w:val="clear" w:color="auto" w:fill="auto"/>
            <w:noWrap/>
            <w:vAlign w:val="bottom"/>
            <w:hideMark/>
            <w:tcPrChange w:id="44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46" w:author="Jose Ale" w:date="2014-04-25T06:41:00Z"/>
                <w:rFonts w:eastAsia="Times New Roman" w:cs="Calibri"/>
                <w:color w:val="000000"/>
                <w:lang w:eastAsia="es-GT"/>
              </w:rPr>
            </w:pPr>
            <w:ins w:id="44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auto" w:fill="auto"/>
            <w:noWrap/>
            <w:vAlign w:val="bottom"/>
            <w:hideMark/>
            <w:tcPrChange w:id="448" w:author="Jose Ale" w:date="2014-04-25T06:41:00Z">
              <w:tcPr>
                <w:tcW w:w="147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49" w:author="Jose Ale" w:date="2014-04-25T06:41:00Z"/>
                <w:rFonts w:eastAsia="Times New Roman" w:cs="Calibri"/>
                <w:color w:val="000000"/>
                <w:lang w:eastAsia="es-GT"/>
              </w:rPr>
            </w:pPr>
            <w:ins w:id="45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000000" w:fill="FF0000"/>
            <w:noWrap/>
            <w:vAlign w:val="bottom"/>
            <w:hideMark/>
            <w:tcPrChange w:id="451" w:author="Jose Ale" w:date="2014-04-25T06:41:00Z">
              <w:tcPr>
                <w:tcW w:w="1211"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452" w:author="Jose Ale" w:date="2014-04-25T06:41:00Z"/>
                <w:rFonts w:eastAsia="Times New Roman" w:cs="Calibri"/>
                <w:color w:val="000000"/>
                <w:lang w:eastAsia="es-GT"/>
              </w:rPr>
            </w:pPr>
            <w:ins w:id="45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45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55" w:author="Jose Ale" w:date="2014-04-25T06:41:00Z"/>
                <w:rFonts w:eastAsia="Times New Roman" w:cs="Calibri"/>
                <w:color w:val="000000"/>
                <w:lang w:eastAsia="es-GT"/>
              </w:rPr>
            </w:pPr>
            <w:ins w:id="45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auto" w:fill="auto"/>
            <w:noWrap/>
            <w:vAlign w:val="bottom"/>
            <w:hideMark/>
            <w:tcPrChange w:id="457" w:author="Jose Ale" w:date="2014-04-25T06:41:00Z">
              <w:tcPr>
                <w:tcW w:w="1163"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58" w:author="Jose Ale" w:date="2014-04-25T06:41:00Z"/>
                <w:rFonts w:eastAsia="Times New Roman" w:cs="Calibri"/>
                <w:color w:val="000000"/>
                <w:lang w:eastAsia="es-GT"/>
              </w:rPr>
            </w:pPr>
            <w:ins w:id="459" w:author="Jose Ale" w:date="2014-04-25T06:41:00Z">
              <w:r w:rsidRPr="00B677D9">
                <w:rPr>
                  <w:rFonts w:eastAsia="Times New Roman" w:cs="Calibri"/>
                  <w:color w:val="000000"/>
                  <w:lang w:eastAsia="es-GT"/>
                </w:rPr>
                <w:t> </w:t>
              </w:r>
            </w:ins>
          </w:p>
        </w:tc>
      </w:tr>
      <w:tr w:rsidR="00B677D9" w:rsidRPr="00B677D9" w:rsidTr="00B677D9">
        <w:trPr>
          <w:trHeight w:val="214"/>
          <w:ins w:id="460" w:author="Jose Ale" w:date="2014-04-25T06:41:00Z"/>
          <w:trPrChange w:id="46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46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463" w:author="Jose Ale" w:date="2014-04-25T06:41:00Z"/>
                <w:rFonts w:ascii="Berlin Sans FB" w:eastAsia="Times New Roman" w:hAnsi="Berlin Sans FB" w:cs="Calibri"/>
                <w:color w:val="000000"/>
                <w:sz w:val="24"/>
                <w:szCs w:val="24"/>
                <w:lang w:eastAsia="es-GT"/>
              </w:rPr>
            </w:pPr>
            <w:ins w:id="464" w:author="Jose Ale" w:date="2014-04-25T06:41:00Z">
              <w:r w:rsidRPr="00B677D9">
                <w:rPr>
                  <w:rFonts w:ascii="Berlin Sans FB" w:eastAsia="Times New Roman" w:hAnsi="Berlin Sans FB" w:cs="Calibri"/>
                  <w:color w:val="000000"/>
                  <w:sz w:val="24"/>
                  <w:szCs w:val="24"/>
                  <w:lang w:val="es-ES" w:eastAsia="es-GT"/>
                </w:rPr>
                <w:t>Notificaciones sobre falta de documentos</w:t>
              </w:r>
            </w:ins>
          </w:p>
        </w:tc>
        <w:tc>
          <w:tcPr>
            <w:tcW w:w="1476" w:type="dxa"/>
            <w:tcBorders>
              <w:top w:val="nil"/>
              <w:left w:val="nil"/>
              <w:bottom w:val="single" w:sz="4" w:space="0" w:color="auto"/>
              <w:right w:val="single" w:sz="4" w:space="0" w:color="auto"/>
            </w:tcBorders>
            <w:shd w:val="clear" w:color="auto" w:fill="auto"/>
            <w:noWrap/>
            <w:vAlign w:val="bottom"/>
            <w:hideMark/>
            <w:tcPrChange w:id="46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66" w:author="Jose Ale" w:date="2014-04-25T06:41:00Z"/>
                <w:rFonts w:eastAsia="Times New Roman" w:cs="Calibri"/>
                <w:color w:val="000000"/>
                <w:lang w:eastAsia="es-GT"/>
              </w:rPr>
            </w:pPr>
            <w:ins w:id="46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000000" w:fill="FF0000"/>
            <w:noWrap/>
            <w:vAlign w:val="bottom"/>
            <w:hideMark/>
            <w:tcPrChange w:id="468" w:author="Jose Ale" w:date="2014-04-25T06:41:00Z">
              <w:tcPr>
                <w:tcW w:w="1475"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469" w:author="Jose Ale" w:date="2014-04-25T06:41:00Z"/>
                <w:rFonts w:eastAsia="Times New Roman" w:cs="Calibri"/>
                <w:color w:val="000000"/>
                <w:lang w:eastAsia="es-GT"/>
              </w:rPr>
            </w:pPr>
            <w:ins w:id="47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47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72" w:author="Jose Ale" w:date="2014-04-25T06:41:00Z"/>
                <w:rFonts w:eastAsia="Times New Roman" w:cs="Calibri"/>
                <w:color w:val="000000"/>
                <w:lang w:eastAsia="es-GT"/>
              </w:rPr>
            </w:pPr>
            <w:ins w:id="47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47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75" w:author="Jose Ale" w:date="2014-04-25T06:41:00Z"/>
                <w:rFonts w:eastAsia="Times New Roman" w:cs="Calibri"/>
                <w:color w:val="000000"/>
                <w:lang w:eastAsia="es-GT"/>
              </w:rPr>
            </w:pPr>
            <w:ins w:id="47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auto" w:fill="auto"/>
            <w:noWrap/>
            <w:vAlign w:val="bottom"/>
            <w:hideMark/>
            <w:tcPrChange w:id="477" w:author="Jose Ale" w:date="2014-04-25T06:41:00Z">
              <w:tcPr>
                <w:tcW w:w="1163"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78" w:author="Jose Ale" w:date="2014-04-25T06:41:00Z"/>
                <w:rFonts w:eastAsia="Times New Roman" w:cs="Calibri"/>
                <w:color w:val="000000"/>
                <w:lang w:eastAsia="es-GT"/>
              </w:rPr>
            </w:pPr>
            <w:ins w:id="479" w:author="Jose Ale" w:date="2014-04-25T06:41:00Z">
              <w:r w:rsidRPr="00B677D9">
                <w:rPr>
                  <w:rFonts w:eastAsia="Times New Roman" w:cs="Calibri"/>
                  <w:color w:val="000000"/>
                  <w:lang w:eastAsia="es-GT"/>
                </w:rPr>
                <w:t> </w:t>
              </w:r>
            </w:ins>
          </w:p>
        </w:tc>
      </w:tr>
      <w:tr w:rsidR="00B677D9" w:rsidRPr="00B677D9" w:rsidTr="00B677D9">
        <w:trPr>
          <w:trHeight w:val="214"/>
          <w:ins w:id="480" w:author="Jose Ale" w:date="2014-04-25T06:41:00Z"/>
          <w:trPrChange w:id="48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48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483" w:author="Jose Ale" w:date="2014-04-25T06:41:00Z"/>
                <w:rFonts w:ascii="Berlin Sans FB" w:eastAsia="Times New Roman" w:hAnsi="Berlin Sans FB" w:cs="Calibri"/>
                <w:color w:val="000000"/>
                <w:sz w:val="24"/>
                <w:szCs w:val="24"/>
                <w:lang w:eastAsia="es-GT"/>
              </w:rPr>
            </w:pPr>
            <w:ins w:id="484" w:author="Jose Ale" w:date="2014-04-25T06:41:00Z">
              <w:r w:rsidRPr="00B677D9">
                <w:rPr>
                  <w:rFonts w:ascii="Berlin Sans FB" w:eastAsia="Times New Roman" w:hAnsi="Berlin Sans FB" w:cs="Calibri"/>
                  <w:color w:val="000000"/>
                  <w:sz w:val="24"/>
                  <w:szCs w:val="24"/>
                  <w:lang w:val="es-ES" w:eastAsia="es-GT"/>
                </w:rPr>
                <w:t>Asignación de materias</w:t>
              </w:r>
            </w:ins>
          </w:p>
        </w:tc>
        <w:tc>
          <w:tcPr>
            <w:tcW w:w="1476" w:type="dxa"/>
            <w:tcBorders>
              <w:top w:val="nil"/>
              <w:left w:val="nil"/>
              <w:bottom w:val="single" w:sz="4" w:space="0" w:color="auto"/>
              <w:right w:val="single" w:sz="4" w:space="0" w:color="auto"/>
            </w:tcBorders>
            <w:shd w:val="clear" w:color="auto" w:fill="auto"/>
            <w:noWrap/>
            <w:vAlign w:val="bottom"/>
            <w:hideMark/>
            <w:tcPrChange w:id="48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86" w:author="Jose Ale" w:date="2014-04-25T06:41:00Z"/>
                <w:rFonts w:eastAsia="Times New Roman" w:cs="Calibri"/>
                <w:color w:val="000000"/>
                <w:lang w:eastAsia="es-GT"/>
              </w:rPr>
            </w:pPr>
            <w:ins w:id="48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auto" w:fill="auto"/>
            <w:noWrap/>
            <w:vAlign w:val="bottom"/>
            <w:hideMark/>
            <w:tcPrChange w:id="488" w:author="Jose Ale" w:date="2014-04-25T06:41:00Z">
              <w:tcPr>
                <w:tcW w:w="147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89" w:author="Jose Ale" w:date="2014-04-25T06:41:00Z"/>
                <w:rFonts w:eastAsia="Times New Roman" w:cs="Calibri"/>
                <w:color w:val="000000"/>
                <w:lang w:eastAsia="es-GT"/>
              </w:rPr>
            </w:pPr>
            <w:ins w:id="49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49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92" w:author="Jose Ale" w:date="2014-04-25T06:41:00Z"/>
                <w:rFonts w:eastAsia="Times New Roman" w:cs="Calibri"/>
                <w:color w:val="000000"/>
                <w:lang w:eastAsia="es-GT"/>
              </w:rPr>
            </w:pPr>
            <w:ins w:id="49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49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95" w:author="Jose Ale" w:date="2014-04-25T06:41:00Z"/>
                <w:rFonts w:eastAsia="Times New Roman" w:cs="Calibri"/>
                <w:color w:val="000000"/>
                <w:lang w:eastAsia="es-GT"/>
              </w:rPr>
            </w:pPr>
            <w:ins w:id="49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auto" w:fill="auto"/>
            <w:noWrap/>
            <w:vAlign w:val="bottom"/>
            <w:hideMark/>
            <w:tcPrChange w:id="497" w:author="Jose Ale" w:date="2014-04-25T06:41:00Z">
              <w:tcPr>
                <w:tcW w:w="1163"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498" w:author="Jose Ale" w:date="2014-04-25T06:41:00Z"/>
                <w:rFonts w:eastAsia="Times New Roman" w:cs="Calibri"/>
                <w:color w:val="000000"/>
                <w:lang w:eastAsia="es-GT"/>
              </w:rPr>
            </w:pPr>
            <w:ins w:id="499" w:author="Jose Ale" w:date="2014-04-25T06:41:00Z">
              <w:r w:rsidRPr="00B677D9">
                <w:rPr>
                  <w:rFonts w:eastAsia="Times New Roman" w:cs="Calibri"/>
                  <w:color w:val="000000"/>
                  <w:lang w:eastAsia="es-GT"/>
                </w:rPr>
                <w:t> </w:t>
              </w:r>
            </w:ins>
          </w:p>
        </w:tc>
      </w:tr>
      <w:tr w:rsidR="00B677D9" w:rsidRPr="00B677D9" w:rsidTr="00B677D9">
        <w:trPr>
          <w:trHeight w:val="214"/>
          <w:ins w:id="500" w:author="Jose Ale" w:date="2014-04-25T06:41:00Z"/>
          <w:trPrChange w:id="50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50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503" w:author="Jose Ale" w:date="2014-04-25T06:41:00Z"/>
                <w:rFonts w:ascii="Berlin Sans FB" w:eastAsia="Times New Roman" w:hAnsi="Berlin Sans FB" w:cs="Calibri"/>
                <w:color w:val="000000"/>
                <w:sz w:val="24"/>
                <w:szCs w:val="24"/>
                <w:lang w:eastAsia="es-GT"/>
              </w:rPr>
            </w:pPr>
            <w:ins w:id="504" w:author="Jose Ale" w:date="2014-04-25T06:41:00Z">
              <w:r w:rsidRPr="00B677D9">
                <w:rPr>
                  <w:rFonts w:ascii="Berlin Sans FB" w:eastAsia="Times New Roman" w:hAnsi="Berlin Sans FB" w:cs="Calibri"/>
                  <w:color w:val="000000"/>
                  <w:sz w:val="24"/>
                  <w:szCs w:val="24"/>
                  <w:lang w:val="es-ES" w:eastAsia="es-GT"/>
                </w:rPr>
                <w:t>Certificados</w:t>
              </w:r>
            </w:ins>
          </w:p>
        </w:tc>
        <w:tc>
          <w:tcPr>
            <w:tcW w:w="1476" w:type="dxa"/>
            <w:tcBorders>
              <w:top w:val="nil"/>
              <w:left w:val="nil"/>
              <w:bottom w:val="single" w:sz="4" w:space="0" w:color="auto"/>
              <w:right w:val="single" w:sz="4" w:space="0" w:color="auto"/>
            </w:tcBorders>
            <w:shd w:val="clear" w:color="auto" w:fill="auto"/>
            <w:noWrap/>
            <w:vAlign w:val="bottom"/>
            <w:hideMark/>
            <w:tcPrChange w:id="50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506" w:author="Jose Ale" w:date="2014-04-25T06:41:00Z"/>
                <w:rFonts w:eastAsia="Times New Roman" w:cs="Calibri"/>
                <w:color w:val="000000"/>
                <w:lang w:eastAsia="es-GT"/>
              </w:rPr>
            </w:pPr>
            <w:ins w:id="50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000000" w:fill="FF0000"/>
            <w:noWrap/>
            <w:vAlign w:val="bottom"/>
            <w:hideMark/>
            <w:tcPrChange w:id="508" w:author="Jose Ale" w:date="2014-04-25T06:41:00Z">
              <w:tcPr>
                <w:tcW w:w="1475"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509" w:author="Jose Ale" w:date="2014-04-25T06:41:00Z"/>
                <w:rFonts w:eastAsia="Times New Roman" w:cs="Calibri"/>
                <w:color w:val="000000"/>
                <w:lang w:eastAsia="es-GT"/>
              </w:rPr>
            </w:pPr>
            <w:ins w:id="51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000000" w:fill="FF0000"/>
            <w:noWrap/>
            <w:vAlign w:val="bottom"/>
            <w:hideMark/>
            <w:tcPrChange w:id="511" w:author="Jose Ale" w:date="2014-04-25T06:41:00Z">
              <w:tcPr>
                <w:tcW w:w="1211"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512" w:author="Jose Ale" w:date="2014-04-25T06:41:00Z"/>
                <w:rFonts w:eastAsia="Times New Roman" w:cs="Calibri"/>
                <w:color w:val="000000"/>
                <w:lang w:eastAsia="es-GT"/>
              </w:rPr>
            </w:pPr>
            <w:ins w:id="51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auto" w:fill="auto"/>
            <w:noWrap/>
            <w:vAlign w:val="bottom"/>
            <w:hideMark/>
            <w:tcPrChange w:id="514" w:author="Jose Ale" w:date="2014-04-25T06:41:00Z">
              <w:tcPr>
                <w:tcW w:w="917"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515" w:author="Jose Ale" w:date="2014-04-25T06:41:00Z"/>
                <w:rFonts w:eastAsia="Times New Roman" w:cs="Calibri"/>
                <w:color w:val="000000"/>
                <w:lang w:eastAsia="es-GT"/>
              </w:rPr>
            </w:pPr>
            <w:ins w:id="51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000000" w:fill="FF0000"/>
            <w:noWrap/>
            <w:vAlign w:val="bottom"/>
            <w:hideMark/>
            <w:tcPrChange w:id="517" w:author="Jose Ale" w:date="2014-04-25T06:41:00Z">
              <w:tcPr>
                <w:tcW w:w="1163"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518" w:author="Jose Ale" w:date="2014-04-25T06:41:00Z"/>
                <w:rFonts w:eastAsia="Times New Roman" w:cs="Calibri"/>
                <w:color w:val="000000"/>
                <w:lang w:eastAsia="es-GT"/>
              </w:rPr>
            </w:pPr>
            <w:ins w:id="519" w:author="Jose Ale" w:date="2014-04-25T06:41:00Z">
              <w:r w:rsidRPr="00B677D9">
                <w:rPr>
                  <w:rFonts w:eastAsia="Times New Roman" w:cs="Calibri"/>
                  <w:color w:val="000000"/>
                  <w:lang w:eastAsia="es-GT"/>
                </w:rPr>
                <w:t> </w:t>
              </w:r>
            </w:ins>
          </w:p>
        </w:tc>
      </w:tr>
      <w:tr w:rsidR="00B677D9" w:rsidRPr="00B677D9" w:rsidTr="00B677D9">
        <w:trPr>
          <w:trHeight w:val="214"/>
          <w:ins w:id="520" w:author="Jose Ale" w:date="2014-04-25T06:41:00Z"/>
          <w:trPrChange w:id="521" w:author="Jose Ale" w:date="2014-04-25T06:41:00Z">
            <w:trPr>
              <w:trHeight w:val="245"/>
            </w:trPr>
          </w:trPrChange>
        </w:trPr>
        <w:tc>
          <w:tcPr>
            <w:tcW w:w="3751" w:type="dxa"/>
            <w:tcBorders>
              <w:top w:val="nil"/>
              <w:left w:val="single" w:sz="4" w:space="0" w:color="auto"/>
              <w:bottom w:val="single" w:sz="4" w:space="0" w:color="auto"/>
              <w:right w:val="single" w:sz="4" w:space="0" w:color="auto"/>
            </w:tcBorders>
            <w:shd w:val="clear" w:color="auto" w:fill="auto"/>
            <w:noWrap/>
            <w:vAlign w:val="center"/>
            <w:hideMark/>
            <w:tcPrChange w:id="52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B677D9" w:rsidRPr="00B677D9" w:rsidRDefault="00B677D9" w:rsidP="00B677D9">
            <w:pPr>
              <w:spacing w:after="0" w:line="240" w:lineRule="auto"/>
              <w:rPr>
                <w:ins w:id="523" w:author="Jose Ale" w:date="2014-04-25T06:41:00Z"/>
                <w:rFonts w:ascii="Berlin Sans FB" w:eastAsia="Times New Roman" w:hAnsi="Berlin Sans FB" w:cs="Calibri"/>
                <w:color w:val="000000"/>
                <w:sz w:val="24"/>
                <w:szCs w:val="24"/>
                <w:lang w:eastAsia="es-GT"/>
              </w:rPr>
            </w:pPr>
            <w:ins w:id="524" w:author="Jose Ale" w:date="2014-04-25T06:41:00Z">
              <w:r w:rsidRPr="00B677D9">
                <w:rPr>
                  <w:rFonts w:ascii="Berlin Sans FB" w:eastAsia="Times New Roman" w:hAnsi="Berlin Sans FB" w:cs="Calibri"/>
                  <w:color w:val="000000"/>
                  <w:sz w:val="24"/>
                  <w:szCs w:val="24"/>
                  <w:lang w:val="es-ES" w:eastAsia="es-GT"/>
                </w:rPr>
                <w:t>Evaluación de desempeño</w:t>
              </w:r>
            </w:ins>
          </w:p>
        </w:tc>
        <w:tc>
          <w:tcPr>
            <w:tcW w:w="1476" w:type="dxa"/>
            <w:tcBorders>
              <w:top w:val="nil"/>
              <w:left w:val="nil"/>
              <w:bottom w:val="single" w:sz="4" w:space="0" w:color="auto"/>
              <w:right w:val="single" w:sz="4" w:space="0" w:color="auto"/>
            </w:tcBorders>
            <w:shd w:val="clear" w:color="auto" w:fill="auto"/>
            <w:noWrap/>
            <w:vAlign w:val="bottom"/>
            <w:hideMark/>
            <w:tcPrChange w:id="52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526" w:author="Jose Ale" w:date="2014-04-25T06:41:00Z"/>
                <w:rFonts w:eastAsia="Times New Roman" w:cs="Calibri"/>
                <w:color w:val="000000"/>
                <w:lang w:eastAsia="es-GT"/>
              </w:rPr>
            </w:pPr>
            <w:ins w:id="52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000000" w:fill="FF0000"/>
            <w:noWrap/>
            <w:vAlign w:val="bottom"/>
            <w:hideMark/>
            <w:tcPrChange w:id="528" w:author="Jose Ale" w:date="2014-04-25T06:41:00Z">
              <w:tcPr>
                <w:tcW w:w="1475"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529" w:author="Jose Ale" w:date="2014-04-25T06:41:00Z"/>
                <w:rFonts w:eastAsia="Times New Roman" w:cs="Calibri"/>
                <w:color w:val="000000"/>
                <w:lang w:eastAsia="es-GT"/>
              </w:rPr>
            </w:pPr>
            <w:ins w:id="53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53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532" w:author="Jose Ale" w:date="2014-04-25T06:41:00Z"/>
                <w:rFonts w:eastAsia="Times New Roman" w:cs="Calibri"/>
                <w:color w:val="000000"/>
                <w:lang w:eastAsia="es-GT"/>
              </w:rPr>
            </w:pPr>
            <w:ins w:id="53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000000" w:fill="FF0000"/>
            <w:noWrap/>
            <w:vAlign w:val="bottom"/>
            <w:hideMark/>
            <w:tcPrChange w:id="534" w:author="Jose Ale" w:date="2014-04-25T06:41:00Z">
              <w:tcPr>
                <w:tcW w:w="917"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535" w:author="Jose Ale" w:date="2014-04-25T06:41:00Z"/>
                <w:rFonts w:eastAsia="Times New Roman" w:cs="Calibri"/>
                <w:color w:val="000000"/>
                <w:lang w:eastAsia="es-GT"/>
              </w:rPr>
            </w:pPr>
            <w:ins w:id="53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auto" w:fill="auto"/>
            <w:noWrap/>
            <w:vAlign w:val="bottom"/>
            <w:hideMark/>
            <w:tcPrChange w:id="537" w:author="Jose Ale" w:date="2014-04-25T06:41:00Z">
              <w:tcPr>
                <w:tcW w:w="1163"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538" w:author="Jose Ale" w:date="2014-04-25T06:41:00Z"/>
                <w:rFonts w:eastAsia="Times New Roman" w:cs="Calibri"/>
                <w:color w:val="000000"/>
                <w:lang w:eastAsia="es-GT"/>
              </w:rPr>
            </w:pPr>
            <w:ins w:id="539" w:author="Jose Ale" w:date="2014-04-25T06:41:00Z">
              <w:r w:rsidRPr="00B677D9">
                <w:rPr>
                  <w:rFonts w:eastAsia="Times New Roman" w:cs="Calibri"/>
                  <w:color w:val="000000"/>
                  <w:lang w:eastAsia="es-GT"/>
                </w:rPr>
                <w:t> </w:t>
              </w:r>
            </w:ins>
          </w:p>
        </w:tc>
      </w:tr>
      <w:tr w:rsidR="00B677D9" w:rsidRPr="00B677D9" w:rsidTr="00B677D9">
        <w:trPr>
          <w:trHeight w:val="225"/>
          <w:ins w:id="540" w:author="Jose Ale" w:date="2014-04-25T06:41:00Z"/>
          <w:trPrChange w:id="541" w:author="Jose Ale" w:date="2014-04-25T06:41:00Z">
            <w:trPr>
              <w:trHeight w:val="257"/>
            </w:trPr>
          </w:trPrChange>
        </w:trPr>
        <w:tc>
          <w:tcPr>
            <w:tcW w:w="3751" w:type="dxa"/>
            <w:tcBorders>
              <w:top w:val="nil"/>
              <w:left w:val="single" w:sz="4" w:space="0" w:color="auto"/>
              <w:bottom w:val="single" w:sz="4" w:space="0" w:color="auto"/>
              <w:right w:val="single" w:sz="4" w:space="0" w:color="auto"/>
            </w:tcBorders>
            <w:shd w:val="clear" w:color="auto" w:fill="auto"/>
            <w:noWrap/>
            <w:vAlign w:val="bottom"/>
            <w:hideMark/>
            <w:tcPrChange w:id="542" w:author="Jose Ale" w:date="2014-04-25T06:41:00Z">
              <w:tcPr>
                <w:tcW w:w="3570" w:type="dxa"/>
                <w:tcBorders>
                  <w:top w:val="nil"/>
                  <w:left w:val="single" w:sz="4" w:space="0" w:color="auto"/>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543" w:author="Jose Ale" w:date="2014-04-25T06:41:00Z"/>
                <w:rFonts w:ascii="Berlin Sans FB" w:eastAsia="Times New Roman" w:hAnsi="Berlin Sans FB" w:cs="Calibri"/>
                <w:color w:val="000000"/>
                <w:sz w:val="24"/>
                <w:szCs w:val="24"/>
                <w:lang w:eastAsia="es-GT"/>
              </w:rPr>
            </w:pPr>
            <w:ins w:id="544" w:author="Jose Ale" w:date="2014-04-25T06:41:00Z">
              <w:r w:rsidRPr="00B677D9">
                <w:rPr>
                  <w:rFonts w:ascii="Berlin Sans FB" w:eastAsia="Times New Roman" w:hAnsi="Berlin Sans FB" w:cs="Calibri"/>
                  <w:color w:val="000000"/>
                  <w:sz w:val="24"/>
                  <w:szCs w:val="24"/>
                  <w:lang w:val="es-ES" w:eastAsia="es-GT"/>
                </w:rPr>
                <w:t>Reportes de alumnos como docentes</w:t>
              </w:r>
            </w:ins>
          </w:p>
        </w:tc>
        <w:tc>
          <w:tcPr>
            <w:tcW w:w="1476" w:type="dxa"/>
            <w:tcBorders>
              <w:top w:val="nil"/>
              <w:left w:val="nil"/>
              <w:bottom w:val="single" w:sz="4" w:space="0" w:color="auto"/>
              <w:right w:val="single" w:sz="4" w:space="0" w:color="auto"/>
            </w:tcBorders>
            <w:shd w:val="clear" w:color="auto" w:fill="auto"/>
            <w:noWrap/>
            <w:vAlign w:val="bottom"/>
            <w:hideMark/>
            <w:tcPrChange w:id="545" w:author="Jose Ale" w:date="2014-04-25T06:41:00Z">
              <w:tcPr>
                <w:tcW w:w="1405"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546" w:author="Jose Ale" w:date="2014-04-25T06:41:00Z"/>
                <w:rFonts w:eastAsia="Times New Roman" w:cs="Calibri"/>
                <w:color w:val="000000"/>
                <w:lang w:eastAsia="es-GT"/>
              </w:rPr>
            </w:pPr>
            <w:ins w:id="547" w:author="Jose Ale" w:date="2014-04-25T06:41:00Z">
              <w:r w:rsidRPr="00B677D9">
                <w:rPr>
                  <w:rFonts w:eastAsia="Times New Roman" w:cs="Calibri"/>
                  <w:color w:val="000000"/>
                  <w:lang w:eastAsia="es-GT"/>
                </w:rPr>
                <w:t> </w:t>
              </w:r>
            </w:ins>
          </w:p>
        </w:tc>
        <w:tc>
          <w:tcPr>
            <w:tcW w:w="1549" w:type="dxa"/>
            <w:tcBorders>
              <w:top w:val="nil"/>
              <w:left w:val="nil"/>
              <w:bottom w:val="single" w:sz="4" w:space="0" w:color="auto"/>
              <w:right w:val="single" w:sz="4" w:space="0" w:color="auto"/>
            </w:tcBorders>
            <w:shd w:val="clear" w:color="000000" w:fill="FF0000"/>
            <w:noWrap/>
            <w:vAlign w:val="bottom"/>
            <w:hideMark/>
            <w:tcPrChange w:id="548" w:author="Jose Ale" w:date="2014-04-25T06:41:00Z">
              <w:tcPr>
                <w:tcW w:w="1475"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549" w:author="Jose Ale" w:date="2014-04-25T06:41:00Z"/>
                <w:rFonts w:eastAsia="Times New Roman" w:cs="Calibri"/>
                <w:color w:val="000000"/>
                <w:lang w:eastAsia="es-GT"/>
              </w:rPr>
            </w:pPr>
            <w:ins w:id="550" w:author="Jose Ale" w:date="2014-04-25T06:41:00Z">
              <w:r w:rsidRPr="00B677D9">
                <w:rPr>
                  <w:rFonts w:eastAsia="Times New Roman" w:cs="Calibri"/>
                  <w:color w:val="000000"/>
                  <w:lang w:eastAsia="es-GT"/>
                </w:rPr>
                <w:t> </w:t>
              </w:r>
            </w:ins>
          </w:p>
        </w:tc>
        <w:tc>
          <w:tcPr>
            <w:tcW w:w="1272" w:type="dxa"/>
            <w:tcBorders>
              <w:top w:val="nil"/>
              <w:left w:val="nil"/>
              <w:bottom w:val="single" w:sz="4" w:space="0" w:color="auto"/>
              <w:right w:val="single" w:sz="4" w:space="0" w:color="auto"/>
            </w:tcBorders>
            <w:shd w:val="clear" w:color="auto" w:fill="auto"/>
            <w:noWrap/>
            <w:vAlign w:val="bottom"/>
            <w:hideMark/>
            <w:tcPrChange w:id="551" w:author="Jose Ale" w:date="2014-04-25T06:41:00Z">
              <w:tcPr>
                <w:tcW w:w="1211" w:type="dxa"/>
                <w:tcBorders>
                  <w:top w:val="nil"/>
                  <w:left w:val="nil"/>
                  <w:bottom w:val="single" w:sz="4" w:space="0" w:color="auto"/>
                  <w:right w:val="single" w:sz="4" w:space="0" w:color="auto"/>
                </w:tcBorders>
                <w:shd w:val="clear" w:color="auto" w:fill="auto"/>
                <w:noWrap/>
                <w:vAlign w:val="bottom"/>
                <w:hideMark/>
              </w:tcPr>
            </w:tcPrChange>
          </w:tcPr>
          <w:p w:rsidR="00B677D9" w:rsidRPr="00B677D9" w:rsidRDefault="00B677D9" w:rsidP="00B677D9">
            <w:pPr>
              <w:spacing w:after="0" w:line="240" w:lineRule="auto"/>
              <w:rPr>
                <w:ins w:id="552" w:author="Jose Ale" w:date="2014-04-25T06:41:00Z"/>
                <w:rFonts w:eastAsia="Times New Roman" w:cs="Calibri"/>
                <w:color w:val="000000"/>
                <w:lang w:eastAsia="es-GT"/>
              </w:rPr>
            </w:pPr>
            <w:ins w:id="553" w:author="Jose Ale" w:date="2014-04-25T06:41:00Z">
              <w:r w:rsidRPr="00B677D9">
                <w:rPr>
                  <w:rFonts w:eastAsia="Times New Roman" w:cs="Calibri"/>
                  <w:color w:val="000000"/>
                  <w:lang w:eastAsia="es-GT"/>
                </w:rPr>
                <w:t> </w:t>
              </w:r>
            </w:ins>
          </w:p>
        </w:tc>
        <w:tc>
          <w:tcPr>
            <w:tcW w:w="963" w:type="dxa"/>
            <w:tcBorders>
              <w:top w:val="nil"/>
              <w:left w:val="nil"/>
              <w:bottom w:val="single" w:sz="4" w:space="0" w:color="auto"/>
              <w:right w:val="single" w:sz="4" w:space="0" w:color="auto"/>
            </w:tcBorders>
            <w:shd w:val="clear" w:color="000000" w:fill="FF0000"/>
            <w:noWrap/>
            <w:vAlign w:val="bottom"/>
            <w:hideMark/>
            <w:tcPrChange w:id="554" w:author="Jose Ale" w:date="2014-04-25T06:41:00Z">
              <w:tcPr>
                <w:tcW w:w="917"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555" w:author="Jose Ale" w:date="2014-04-25T06:41:00Z"/>
                <w:rFonts w:eastAsia="Times New Roman" w:cs="Calibri"/>
                <w:color w:val="000000"/>
                <w:lang w:eastAsia="es-GT"/>
              </w:rPr>
            </w:pPr>
            <w:ins w:id="556" w:author="Jose Ale" w:date="2014-04-25T06:41:00Z">
              <w:r w:rsidRPr="00B677D9">
                <w:rPr>
                  <w:rFonts w:eastAsia="Times New Roman" w:cs="Calibri"/>
                  <w:color w:val="000000"/>
                  <w:lang w:eastAsia="es-GT"/>
                </w:rPr>
                <w:t> </w:t>
              </w:r>
            </w:ins>
          </w:p>
        </w:tc>
        <w:tc>
          <w:tcPr>
            <w:tcW w:w="1222" w:type="dxa"/>
            <w:tcBorders>
              <w:top w:val="nil"/>
              <w:left w:val="nil"/>
              <w:bottom w:val="single" w:sz="4" w:space="0" w:color="auto"/>
              <w:right w:val="single" w:sz="4" w:space="0" w:color="auto"/>
            </w:tcBorders>
            <w:shd w:val="clear" w:color="000000" w:fill="FF0000"/>
            <w:noWrap/>
            <w:vAlign w:val="bottom"/>
            <w:hideMark/>
            <w:tcPrChange w:id="557" w:author="Jose Ale" w:date="2014-04-25T06:41:00Z">
              <w:tcPr>
                <w:tcW w:w="1163" w:type="dxa"/>
                <w:tcBorders>
                  <w:top w:val="nil"/>
                  <w:left w:val="nil"/>
                  <w:bottom w:val="single" w:sz="4" w:space="0" w:color="auto"/>
                  <w:right w:val="single" w:sz="4" w:space="0" w:color="auto"/>
                </w:tcBorders>
                <w:shd w:val="clear" w:color="000000" w:fill="FF0000"/>
                <w:noWrap/>
                <w:vAlign w:val="bottom"/>
                <w:hideMark/>
              </w:tcPr>
            </w:tcPrChange>
          </w:tcPr>
          <w:p w:rsidR="00B677D9" w:rsidRPr="00B677D9" w:rsidRDefault="00B677D9" w:rsidP="00B677D9">
            <w:pPr>
              <w:spacing w:after="0" w:line="240" w:lineRule="auto"/>
              <w:rPr>
                <w:ins w:id="558" w:author="Jose Ale" w:date="2014-04-25T06:41:00Z"/>
                <w:rFonts w:eastAsia="Times New Roman" w:cs="Calibri"/>
                <w:color w:val="000000"/>
                <w:lang w:eastAsia="es-GT"/>
              </w:rPr>
            </w:pPr>
            <w:ins w:id="559" w:author="Jose Ale" w:date="2014-04-25T06:41:00Z">
              <w:r w:rsidRPr="00B677D9">
                <w:rPr>
                  <w:rFonts w:eastAsia="Times New Roman" w:cs="Calibri"/>
                  <w:color w:val="000000"/>
                  <w:lang w:eastAsia="es-GT"/>
                </w:rPr>
                <w:t> </w:t>
              </w:r>
            </w:ins>
          </w:p>
        </w:tc>
      </w:tr>
    </w:tbl>
    <w:p w:rsidR="0047390D" w:rsidRPr="00B677D9" w:rsidRDefault="0047390D" w:rsidP="0047390D">
      <w:pPr>
        <w:pStyle w:val="ListParagraph"/>
        <w:ind w:left="1440"/>
        <w:rPr>
          <w:rFonts w:ascii="Berlin Sans FB" w:hAnsi="Berlin Sans FB"/>
          <w:sz w:val="24"/>
          <w:szCs w:val="24"/>
          <w:lang w:eastAsia="es-ES"/>
          <w:rPrChange w:id="560" w:author="Jose Ale" w:date="2014-04-25T06:40:00Z">
            <w:rPr>
              <w:rFonts w:ascii="Berlin Sans FB" w:hAnsi="Berlin Sans FB"/>
              <w:sz w:val="24"/>
              <w:szCs w:val="24"/>
              <w:lang w:val="es-ES" w:eastAsia="es-ES"/>
            </w:rPr>
          </w:rPrChange>
        </w:rPr>
      </w:pPr>
    </w:p>
    <w:p w:rsidR="0047390D" w:rsidRDefault="0047390D" w:rsidP="0047390D">
      <w:pPr>
        <w:pStyle w:val="ListParagraph"/>
        <w:ind w:left="1440"/>
        <w:rPr>
          <w:ins w:id="561" w:author="Jose Ale" w:date="2014-04-25T06:52:00Z"/>
          <w:rFonts w:ascii="Berlin Sans FB" w:hAnsi="Berlin Sans FB"/>
          <w:sz w:val="24"/>
          <w:szCs w:val="24"/>
          <w:lang w:val="es-ES" w:eastAsia="es-ES"/>
        </w:rPr>
      </w:pPr>
    </w:p>
    <w:p w:rsidR="009B5D9C" w:rsidRDefault="009B5D9C" w:rsidP="0047390D">
      <w:pPr>
        <w:pStyle w:val="ListParagraph"/>
        <w:ind w:left="1440"/>
        <w:rPr>
          <w:ins w:id="562" w:author="Jose Ale" w:date="2014-04-25T06:52:00Z"/>
          <w:rFonts w:ascii="Berlin Sans FB" w:hAnsi="Berlin Sans FB"/>
          <w:sz w:val="24"/>
          <w:szCs w:val="24"/>
          <w:lang w:val="es-ES" w:eastAsia="es-ES"/>
        </w:rPr>
      </w:pPr>
    </w:p>
    <w:p w:rsidR="009B5D9C" w:rsidRDefault="009B5D9C" w:rsidP="0047390D">
      <w:pPr>
        <w:pStyle w:val="ListParagraph"/>
        <w:ind w:left="1440"/>
        <w:rPr>
          <w:ins w:id="563" w:author="Jose Ale" w:date="2014-04-25T06:52:00Z"/>
          <w:rFonts w:ascii="Berlin Sans FB" w:hAnsi="Berlin Sans FB"/>
          <w:sz w:val="24"/>
          <w:szCs w:val="24"/>
          <w:lang w:val="es-ES" w:eastAsia="es-ES"/>
        </w:rPr>
      </w:pPr>
    </w:p>
    <w:p w:rsidR="009B5D9C" w:rsidRDefault="009B5D9C" w:rsidP="0047390D">
      <w:pPr>
        <w:pStyle w:val="ListParagraph"/>
        <w:ind w:left="1440"/>
        <w:rPr>
          <w:ins w:id="564" w:author="Jose Ale" w:date="2014-04-25T06:52:00Z"/>
          <w:rFonts w:ascii="Berlin Sans FB" w:hAnsi="Berlin Sans FB"/>
          <w:sz w:val="24"/>
          <w:szCs w:val="24"/>
          <w:lang w:val="es-ES" w:eastAsia="es-ES"/>
        </w:rPr>
      </w:pPr>
    </w:p>
    <w:p w:rsidR="009B5D9C" w:rsidRDefault="009B5D9C" w:rsidP="0047390D">
      <w:pPr>
        <w:pStyle w:val="ListParagraph"/>
        <w:ind w:left="1440"/>
        <w:rPr>
          <w:ins w:id="565" w:author="Jose Ale" w:date="2014-04-25T06:52:00Z"/>
          <w:rFonts w:ascii="Berlin Sans FB" w:hAnsi="Berlin Sans FB"/>
          <w:sz w:val="24"/>
          <w:szCs w:val="24"/>
          <w:lang w:val="es-ES" w:eastAsia="es-ES"/>
        </w:rPr>
      </w:pPr>
    </w:p>
    <w:p w:rsidR="009B5D9C" w:rsidRDefault="009B5D9C" w:rsidP="0047390D">
      <w:pPr>
        <w:pStyle w:val="ListParagraph"/>
        <w:ind w:left="1440"/>
        <w:rPr>
          <w:ins w:id="566" w:author="Jose Ale" w:date="2014-04-25T06:52:00Z"/>
          <w:rFonts w:ascii="Berlin Sans FB" w:hAnsi="Berlin Sans FB"/>
          <w:sz w:val="24"/>
          <w:szCs w:val="24"/>
          <w:lang w:val="es-ES" w:eastAsia="es-ES"/>
        </w:rPr>
      </w:pPr>
    </w:p>
    <w:p w:rsidR="009B5D9C" w:rsidRDefault="009B5D9C" w:rsidP="0047390D">
      <w:pPr>
        <w:pStyle w:val="ListParagraph"/>
        <w:ind w:left="1440"/>
        <w:rPr>
          <w:ins w:id="567" w:author="Jose Ale" w:date="2014-04-25T06:52:00Z"/>
          <w:rFonts w:ascii="Berlin Sans FB" w:hAnsi="Berlin Sans FB"/>
          <w:sz w:val="24"/>
          <w:szCs w:val="24"/>
          <w:lang w:val="es-ES" w:eastAsia="es-ES"/>
        </w:rPr>
      </w:pPr>
    </w:p>
    <w:p w:rsidR="009B5D9C" w:rsidRDefault="009B5D9C" w:rsidP="0047390D">
      <w:pPr>
        <w:pStyle w:val="ListParagraph"/>
        <w:ind w:left="1440"/>
        <w:rPr>
          <w:ins w:id="568" w:author="Jose Ale" w:date="2014-04-25T06:52:00Z"/>
          <w:rFonts w:ascii="Berlin Sans FB" w:hAnsi="Berlin Sans FB"/>
          <w:sz w:val="24"/>
          <w:szCs w:val="24"/>
          <w:lang w:val="es-ES" w:eastAsia="es-ES"/>
        </w:rPr>
      </w:pPr>
    </w:p>
    <w:p w:rsidR="009B5D9C" w:rsidRDefault="009B5D9C" w:rsidP="0047390D">
      <w:pPr>
        <w:pStyle w:val="ListParagraph"/>
        <w:ind w:left="1440"/>
        <w:rPr>
          <w:ins w:id="569" w:author="Jose Ale" w:date="2014-04-25T06:52:00Z"/>
          <w:rFonts w:ascii="Berlin Sans FB" w:hAnsi="Berlin Sans FB"/>
          <w:sz w:val="24"/>
          <w:szCs w:val="24"/>
          <w:lang w:val="es-ES" w:eastAsia="es-ES"/>
        </w:rPr>
      </w:pPr>
    </w:p>
    <w:p w:rsidR="009B5D9C" w:rsidRDefault="009B5D9C" w:rsidP="0047390D">
      <w:pPr>
        <w:pStyle w:val="ListParagraph"/>
        <w:ind w:left="1440"/>
        <w:rPr>
          <w:ins w:id="570" w:author="Jose Ale" w:date="2014-04-25T06:52:00Z"/>
          <w:rFonts w:ascii="Berlin Sans FB" w:hAnsi="Berlin Sans FB"/>
          <w:sz w:val="24"/>
          <w:szCs w:val="24"/>
          <w:lang w:val="es-ES" w:eastAsia="es-ES"/>
        </w:rPr>
      </w:pPr>
    </w:p>
    <w:p w:rsidR="009B5D9C" w:rsidRPr="0047390D" w:rsidRDefault="009B5D9C" w:rsidP="0047390D">
      <w:pPr>
        <w:pStyle w:val="ListParagraph"/>
        <w:ind w:left="1440"/>
        <w:rPr>
          <w:rFonts w:ascii="Berlin Sans FB" w:hAnsi="Berlin Sans FB"/>
          <w:sz w:val="24"/>
          <w:szCs w:val="24"/>
          <w:lang w:val="es-ES" w:eastAsia="es-ES"/>
        </w:rPr>
      </w:pPr>
    </w:p>
    <w:p w:rsidR="001F3987" w:rsidRPr="00B677D9" w:rsidRDefault="00B47E80">
      <w:pPr>
        <w:pStyle w:val="ListParagraph"/>
        <w:numPr>
          <w:ilvl w:val="2"/>
          <w:numId w:val="9"/>
        </w:numPr>
        <w:rPr>
          <w:ins w:id="571" w:author="Jose Ale" w:date="2014-04-25T06:38:00Z"/>
          <w:rFonts w:ascii="Berlin Sans FB" w:hAnsi="Berlin Sans FB"/>
          <w:sz w:val="32"/>
          <w:szCs w:val="32"/>
          <w:lang w:val="es-ES" w:eastAsia="es-ES"/>
          <w:rPrChange w:id="572" w:author="Jose Ale" w:date="2014-04-25T06:44:00Z">
            <w:rPr>
              <w:ins w:id="573" w:author="Jose Ale" w:date="2014-04-25T06:38:00Z"/>
              <w:lang w:val="es-ES" w:eastAsia="es-ES"/>
            </w:rPr>
          </w:rPrChange>
        </w:rPr>
        <w:pPrChange w:id="574" w:author="Jose Ale" w:date="2014-04-25T06:41:00Z">
          <w:pPr/>
        </w:pPrChange>
      </w:pPr>
      <w:ins w:id="575" w:author="Jose Ale" w:date="2014-04-25T06:37:00Z">
        <w:r w:rsidRPr="00B677D9">
          <w:rPr>
            <w:rFonts w:ascii="Berlin Sans FB" w:hAnsi="Berlin Sans FB"/>
            <w:sz w:val="32"/>
            <w:szCs w:val="32"/>
            <w:lang w:val="es-ES" w:eastAsia="es-ES"/>
            <w:rPrChange w:id="576" w:author="Jose Ale" w:date="2014-04-25T06:44:00Z">
              <w:rPr>
                <w:lang w:val="es-ES" w:eastAsia="es-ES"/>
              </w:rPr>
            </w:rPrChange>
          </w:rPr>
          <w:lastRenderedPageBreak/>
          <w:t xml:space="preserve">Criterio para la elección de ítems </w:t>
        </w:r>
      </w:ins>
      <w:ins w:id="577" w:author="Jose Ale" w:date="2014-04-25T06:38:00Z">
        <w:r w:rsidRPr="00B677D9">
          <w:rPr>
            <w:rFonts w:ascii="Berlin Sans FB" w:hAnsi="Berlin Sans FB"/>
            <w:sz w:val="32"/>
            <w:szCs w:val="32"/>
            <w:lang w:val="es-ES" w:eastAsia="es-ES"/>
            <w:rPrChange w:id="578" w:author="Jose Ale" w:date="2014-04-25T06:44:00Z">
              <w:rPr>
                <w:lang w:val="es-ES" w:eastAsia="es-ES"/>
              </w:rPr>
            </w:rPrChange>
          </w:rPr>
          <w:t>de trazabilidad</w:t>
        </w:r>
      </w:ins>
    </w:p>
    <w:p w:rsidR="00B47E80" w:rsidRPr="00B677D9" w:rsidRDefault="00B47E80">
      <w:pPr>
        <w:pStyle w:val="ListParagraph"/>
        <w:ind w:left="1440"/>
        <w:rPr>
          <w:ins w:id="579" w:author="Jose Ale" w:date="2014-04-25T06:38:00Z"/>
          <w:rFonts w:ascii="Berlin Sans FB" w:hAnsi="Berlin Sans FB"/>
          <w:sz w:val="32"/>
          <w:szCs w:val="32"/>
          <w:lang w:val="es-ES" w:eastAsia="es-ES"/>
          <w:rPrChange w:id="580" w:author="Jose Ale" w:date="2014-04-25T06:44:00Z">
            <w:rPr>
              <w:ins w:id="581" w:author="Jose Ale" w:date="2014-04-25T06:38:00Z"/>
              <w:rFonts w:ascii="Berlin Sans FB" w:hAnsi="Berlin Sans FB"/>
              <w:sz w:val="24"/>
              <w:lang w:val="es-ES" w:eastAsia="es-ES"/>
            </w:rPr>
          </w:rPrChange>
        </w:rPr>
        <w:pPrChange w:id="582" w:author="Jose Ale" w:date="2014-04-25T06:38:00Z">
          <w:pPr/>
        </w:pPrChange>
      </w:pPr>
    </w:p>
    <w:p w:rsidR="00B47E80" w:rsidRPr="00B677D9" w:rsidRDefault="00B47E80">
      <w:pPr>
        <w:pStyle w:val="ListParagraph"/>
        <w:ind w:left="1440"/>
        <w:rPr>
          <w:ins w:id="583" w:author="Jose Ale" w:date="2014-04-25T06:41:00Z"/>
          <w:rFonts w:ascii="Berlin Sans FB" w:hAnsi="Berlin Sans FB"/>
          <w:sz w:val="24"/>
          <w:lang w:val="es-ES" w:eastAsia="es-ES"/>
        </w:rPr>
        <w:pPrChange w:id="584" w:author="Jose Ale" w:date="2014-04-25T06:38:00Z">
          <w:pPr/>
        </w:pPrChange>
      </w:pPr>
      <w:ins w:id="585" w:author="Jose Ale" w:date="2014-04-25T06:38:00Z">
        <w:r w:rsidRPr="00B677D9">
          <w:rPr>
            <w:rFonts w:ascii="Berlin Sans FB" w:hAnsi="Berlin Sans FB"/>
            <w:sz w:val="24"/>
            <w:lang w:val="es-ES" w:eastAsia="es-ES"/>
          </w:rPr>
          <w:t xml:space="preserve">El criterio tomado para la elección de los ítems fue el de un ambiente de pruebas tanto a nivel de software como </w:t>
        </w:r>
      </w:ins>
      <w:ins w:id="586" w:author="Jose Ale" w:date="2014-04-25T06:39:00Z">
        <w:r w:rsidR="00B677D9" w:rsidRPr="00B677D9">
          <w:rPr>
            <w:rFonts w:ascii="Berlin Sans FB" w:hAnsi="Berlin Sans FB"/>
            <w:sz w:val="24"/>
            <w:lang w:val="es-ES" w:eastAsia="es-ES"/>
          </w:rPr>
          <w:t>también se ideo a nivel de proyecto</w:t>
        </w:r>
      </w:ins>
      <w:ins w:id="587" w:author="Jose Ale" w:date="2014-04-25T06:41:00Z">
        <w:r w:rsidR="00B677D9" w:rsidRPr="00B677D9">
          <w:rPr>
            <w:rFonts w:ascii="Berlin Sans FB" w:hAnsi="Berlin Sans FB"/>
            <w:sz w:val="24"/>
            <w:lang w:val="es-ES" w:eastAsia="es-ES"/>
          </w:rPr>
          <w:t>.</w:t>
        </w:r>
      </w:ins>
    </w:p>
    <w:p w:rsidR="00B677D9" w:rsidRPr="00B677D9" w:rsidRDefault="00B677D9">
      <w:pPr>
        <w:rPr>
          <w:ins w:id="588" w:author="Jose Ale" w:date="2014-04-25T06:41:00Z"/>
          <w:rFonts w:ascii="Berlin Sans FB" w:hAnsi="Berlin Sans FB"/>
          <w:sz w:val="24"/>
          <w:lang w:val="es-ES" w:eastAsia="es-ES"/>
        </w:rPr>
      </w:pPr>
    </w:p>
    <w:p w:rsidR="00B677D9" w:rsidRPr="001D379F" w:rsidRDefault="00B677D9">
      <w:pPr>
        <w:pStyle w:val="Heading1"/>
        <w:numPr>
          <w:ilvl w:val="1"/>
          <w:numId w:val="9"/>
        </w:numPr>
        <w:rPr>
          <w:ins w:id="589" w:author="Jose Ale" w:date="2014-04-25T06:41:00Z"/>
          <w:rFonts w:ascii="Berlin Sans FB" w:hAnsi="Berlin Sans FB"/>
          <w:rPrChange w:id="590" w:author="Jose Ale" w:date="2014-04-25T06:50:00Z">
            <w:rPr>
              <w:ins w:id="591" w:author="Jose Ale" w:date="2014-04-25T06:41:00Z"/>
              <w:lang w:val="es-ES" w:eastAsia="es-ES"/>
            </w:rPr>
          </w:rPrChange>
        </w:rPr>
        <w:pPrChange w:id="592" w:author="Jose Ale" w:date="2014-04-25T06:50:00Z">
          <w:pPr/>
        </w:pPrChange>
      </w:pPr>
      <w:bookmarkStart w:id="593" w:name="_Toc386172112"/>
      <w:ins w:id="594" w:author="Jose Ale" w:date="2014-04-25T06:41:00Z">
        <w:r w:rsidRPr="001D379F">
          <w:rPr>
            <w:rFonts w:ascii="Berlin Sans FB" w:hAnsi="Berlin Sans FB"/>
            <w:b w:val="0"/>
            <w:rPrChange w:id="595" w:author="Jose Ale" w:date="2014-04-25T06:50:00Z">
              <w:rPr/>
            </w:rPrChange>
          </w:rPr>
          <w:t>Atributos</w:t>
        </w:r>
        <w:bookmarkEnd w:id="593"/>
      </w:ins>
    </w:p>
    <w:p w:rsidR="00B677D9" w:rsidRPr="00B677D9" w:rsidRDefault="00B677D9">
      <w:pPr>
        <w:ind w:left="1416"/>
        <w:rPr>
          <w:ins w:id="596" w:author="Jose Ale" w:date="2014-04-25T06:43:00Z"/>
          <w:rFonts w:ascii="Berlin Sans FB" w:hAnsi="Berlin Sans FB"/>
          <w:sz w:val="24"/>
          <w:lang w:val="es-ES" w:eastAsia="es-ES"/>
        </w:rPr>
        <w:pPrChange w:id="597" w:author="Jose Ale" w:date="2014-04-25T06:42:00Z">
          <w:pPr/>
        </w:pPrChange>
      </w:pPr>
      <w:ins w:id="598" w:author="Jose Ale" w:date="2014-04-25T06:43:00Z">
        <w:r w:rsidRPr="00B677D9">
          <w:rPr>
            <w:rFonts w:ascii="Berlin Sans FB" w:hAnsi="Berlin Sans FB"/>
            <w:sz w:val="24"/>
            <w:lang w:val="es-ES" w:eastAsia="es-ES"/>
          </w:rPr>
          <w:t>Estatus</w:t>
        </w:r>
      </w:ins>
    </w:p>
    <w:p w:rsidR="00B677D9" w:rsidRDefault="00B677D9">
      <w:pPr>
        <w:pStyle w:val="NoSpacing"/>
        <w:rPr>
          <w:ins w:id="599" w:author="Jose Ale" w:date="2014-04-25T06:45:00Z"/>
          <w:rFonts w:ascii="Berlin Sans FB" w:hAnsi="Berlin Sans FB"/>
          <w:lang w:val="es-ES" w:eastAsia="es-ES"/>
        </w:rPr>
        <w:pPrChange w:id="600" w:author="Jose Ale" w:date="2014-04-25T06:43:00Z">
          <w:pPr/>
        </w:pPrChange>
      </w:pPr>
      <w:ins w:id="601" w:author="Jose Ale" w:date="2014-04-25T06:43:00Z">
        <w:r w:rsidRPr="00B677D9">
          <w:rPr>
            <w:rFonts w:ascii="Berlin Sans FB" w:hAnsi="Berlin Sans FB"/>
            <w:lang w:val="es-ES" w:eastAsia="es-ES"/>
            <w:rPrChange w:id="602" w:author="Jose Ale" w:date="2014-04-25T06:43:00Z">
              <w:rPr>
                <w:lang w:val="es-ES" w:eastAsia="es-ES"/>
              </w:rPr>
            </w:rPrChange>
          </w:rPr>
          <w:tab/>
        </w:r>
        <w:r w:rsidRPr="00B677D9">
          <w:rPr>
            <w:rFonts w:ascii="Berlin Sans FB" w:hAnsi="Berlin Sans FB"/>
            <w:lang w:val="es-ES" w:eastAsia="es-ES"/>
            <w:rPrChange w:id="603" w:author="Jose Ale" w:date="2014-04-25T06:43:00Z">
              <w:rPr>
                <w:lang w:val="es-ES" w:eastAsia="es-ES"/>
              </w:rPr>
            </w:rPrChange>
          </w:rPr>
          <w:tab/>
          <w:t>Prioridad</w:t>
        </w:r>
      </w:ins>
    </w:p>
    <w:p w:rsidR="00B677D9" w:rsidRDefault="00B677D9">
      <w:pPr>
        <w:pStyle w:val="NoSpacing"/>
        <w:rPr>
          <w:ins w:id="604" w:author="Jose Ale" w:date="2014-04-25T06:46:00Z"/>
          <w:rFonts w:ascii="Berlin Sans FB" w:hAnsi="Berlin Sans FB"/>
          <w:lang w:val="es-ES" w:eastAsia="es-ES"/>
        </w:rPr>
        <w:pPrChange w:id="605" w:author="Jose Ale" w:date="2014-04-25T06:43:00Z">
          <w:pPr/>
        </w:pPrChange>
      </w:pPr>
      <w:ins w:id="606" w:author="Jose Ale" w:date="2014-04-25T06:45:00Z">
        <w:r>
          <w:rPr>
            <w:rFonts w:ascii="Berlin Sans FB" w:hAnsi="Berlin Sans FB"/>
            <w:lang w:val="es-ES" w:eastAsia="es-ES"/>
          </w:rPr>
          <w:tab/>
        </w:r>
        <w:r>
          <w:rPr>
            <w:rFonts w:ascii="Berlin Sans FB" w:hAnsi="Berlin Sans FB"/>
            <w:lang w:val="es-ES" w:eastAsia="es-ES"/>
          </w:rPr>
          <w:tab/>
        </w:r>
      </w:ins>
    </w:p>
    <w:p w:rsidR="00B677D9" w:rsidRPr="00B677D9" w:rsidRDefault="00B677D9">
      <w:pPr>
        <w:pStyle w:val="NoSpacing"/>
        <w:rPr>
          <w:ins w:id="607" w:author="Jose Ale" w:date="2014-04-25T06:43:00Z"/>
          <w:rFonts w:ascii="Berlin Sans FB" w:hAnsi="Berlin Sans FB"/>
          <w:lang w:val="es-ES" w:eastAsia="es-ES"/>
          <w:rPrChange w:id="608" w:author="Jose Ale" w:date="2014-04-25T06:43:00Z">
            <w:rPr>
              <w:ins w:id="609" w:author="Jose Ale" w:date="2014-04-25T06:43:00Z"/>
              <w:lang w:val="es-ES" w:eastAsia="es-ES"/>
            </w:rPr>
          </w:rPrChange>
        </w:rPr>
        <w:pPrChange w:id="610" w:author="Jose Ale" w:date="2014-04-25T06:43:00Z">
          <w:pPr/>
        </w:pPrChange>
      </w:pPr>
      <w:ins w:id="611" w:author="Jose Ale" w:date="2014-04-25T06:46:00Z">
        <w:r>
          <w:rPr>
            <w:rFonts w:ascii="Berlin Sans FB" w:hAnsi="Berlin Sans FB"/>
            <w:lang w:val="es-ES" w:eastAsia="es-ES"/>
          </w:rPr>
          <w:tab/>
        </w:r>
        <w:r>
          <w:rPr>
            <w:rFonts w:ascii="Berlin Sans FB" w:hAnsi="Berlin Sans FB"/>
            <w:lang w:val="es-ES" w:eastAsia="es-ES"/>
          </w:rPr>
          <w:tab/>
          <w:t>Beneficio</w:t>
        </w:r>
      </w:ins>
    </w:p>
    <w:p w:rsidR="00B677D9" w:rsidRPr="00B677D9" w:rsidDel="00B677D9" w:rsidRDefault="00B677D9">
      <w:pPr>
        <w:pStyle w:val="NoSpacing"/>
        <w:rPr>
          <w:del w:id="612" w:author="Jose Ale" w:date="2014-04-25T06:42:00Z"/>
          <w:rFonts w:ascii="Berlin Sans FB" w:hAnsi="Berlin Sans FB"/>
          <w:lang w:val="es-ES" w:eastAsia="es-ES"/>
          <w:rPrChange w:id="613" w:author="Jose Ale" w:date="2014-04-25T06:43:00Z">
            <w:rPr>
              <w:del w:id="614" w:author="Jose Ale" w:date="2014-04-25T06:42:00Z"/>
              <w:lang w:val="es-ES" w:eastAsia="es-ES"/>
            </w:rPr>
          </w:rPrChange>
        </w:rPr>
        <w:pPrChange w:id="615" w:author="Jose Ale" w:date="2014-04-25T06:43:00Z">
          <w:pPr/>
        </w:pPrChange>
      </w:pPr>
      <w:del w:id="616" w:author="Jose Ale" w:date="2014-04-25T06:42:00Z">
        <w:r w:rsidRPr="00B677D9" w:rsidDel="00B677D9">
          <w:rPr>
            <w:rFonts w:ascii="Berlin Sans FB" w:hAnsi="Berlin Sans FB"/>
            <w:lang w:val="es-ES" w:eastAsia="es-ES"/>
            <w:rPrChange w:id="617" w:author="Jose Ale" w:date="2014-04-25T06:43:00Z">
              <w:rPr>
                <w:lang w:val="es-ES" w:eastAsia="es-ES"/>
              </w:rPr>
            </w:rPrChange>
          </w:rPr>
          <w:delText>5.3.1</w:delText>
        </w:r>
      </w:del>
    </w:p>
    <w:p w:rsidR="00B677D9" w:rsidRPr="00B677D9" w:rsidRDefault="00B677D9">
      <w:pPr>
        <w:rPr>
          <w:rFonts w:ascii="Berlin Sans FB" w:hAnsi="Berlin Sans FB"/>
          <w:sz w:val="24"/>
          <w:lang w:val="es-ES" w:eastAsia="es-ES"/>
          <w:rPrChange w:id="618" w:author="Jose Ale" w:date="2014-04-25T06:41:00Z">
            <w:rPr>
              <w:lang w:val="es-ES" w:eastAsia="es-ES"/>
            </w:rPr>
          </w:rPrChange>
        </w:rPr>
      </w:pPr>
    </w:p>
    <w:sectPr w:rsidR="00B677D9" w:rsidRPr="00B677D9" w:rsidSect="005A34FC">
      <w:headerReference w:type="default" r:id="rId8"/>
      <w:footerReference w:type="default" r:id="rId9"/>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C20" w:rsidRDefault="00142C20" w:rsidP="00896B9C">
      <w:pPr>
        <w:spacing w:after="0" w:line="240" w:lineRule="auto"/>
      </w:pPr>
      <w:r>
        <w:separator/>
      </w:r>
    </w:p>
  </w:endnote>
  <w:endnote w:type="continuationSeparator" w:id="0">
    <w:p w:rsidR="00142C20" w:rsidRDefault="00142C20" w:rsidP="008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421085"/>
      <w:docPartObj>
        <w:docPartGallery w:val="Page Numbers (Bottom of Page)"/>
        <w:docPartUnique/>
      </w:docPartObj>
    </w:sdtPr>
    <w:sdtEndPr>
      <w:rPr>
        <w:rFonts w:ascii="Verdana" w:hAnsi="Verdana"/>
        <w:sz w:val="20"/>
        <w:szCs w:val="20"/>
      </w:rPr>
    </w:sdtEndPr>
    <w:sdtContent>
      <w:sdt>
        <w:sdtPr>
          <w:id w:val="-1769616900"/>
          <w:docPartObj>
            <w:docPartGallery w:val="Page Numbers (Top of Page)"/>
            <w:docPartUnique/>
          </w:docPartObj>
        </w:sdtPr>
        <w:sdtEndPr>
          <w:rPr>
            <w:rFonts w:ascii="Verdana" w:hAnsi="Verdana"/>
            <w:sz w:val="20"/>
            <w:szCs w:val="20"/>
          </w:rPr>
        </w:sdtEndPr>
        <w:sdtContent>
          <w:p w:rsidR="00D746EB" w:rsidRDefault="00D746EB" w:rsidP="0085429A">
            <w:pPr>
              <w:pStyle w:val="Footer"/>
              <w:rPr>
                <w:rFonts w:ascii="Verdana" w:hAnsi="Verdana"/>
                <w:sz w:val="24"/>
                <w:szCs w:val="24"/>
              </w:rPr>
            </w:pPr>
            <w:r>
              <w:rPr>
                <w:rFonts w:ascii="Verdana" w:hAnsi="Verdana"/>
                <w:sz w:val="24"/>
                <w:szCs w:val="24"/>
              </w:rPr>
              <w:t>Nombre De Documento</w:t>
            </w:r>
          </w:p>
          <w:p w:rsidR="00D746EB" w:rsidRPr="0085429A" w:rsidRDefault="00D746EB" w:rsidP="0085429A">
            <w:pPr>
              <w:pStyle w:val="Footer"/>
              <w:jc w:val="right"/>
              <w:rPr>
                <w:rFonts w:ascii="Verdana" w:hAnsi="Verdana"/>
                <w:sz w:val="24"/>
                <w:szCs w:val="24"/>
              </w:rPr>
            </w:pPr>
            <w:r>
              <w:rPr>
                <w:rFonts w:ascii="Verdana" w:hAnsi="Verdana"/>
                <w:sz w:val="24"/>
                <w:szCs w:val="24"/>
              </w:rPr>
              <w:tab/>
            </w:r>
            <w:r>
              <w:rPr>
                <w:rFonts w:ascii="Verdana" w:hAnsi="Verdana"/>
                <w:sz w:val="24"/>
                <w:szCs w:val="24"/>
              </w:rPr>
              <w:tab/>
            </w:r>
            <w:r w:rsidRPr="0085429A">
              <w:rPr>
                <w:rFonts w:ascii="Verdana" w:hAnsi="Verdana"/>
                <w:sz w:val="20"/>
                <w:szCs w:val="20"/>
                <w:lang w:val="es-ES"/>
              </w:rPr>
              <w:t xml:space="preserve">Página </w:t>
            </w:r>
            <w:r w:rsidRPr="0085429A">
              <w:rPr>
                <w:rFonts w:ascii="Verdana" w:hAnsi="Verdana"/>
                <w:b/>
                <w:bCs/>
                <w:sz w:val="20"/>
                <w:szCs w:val="20"/>
              </w:rPr>
              <w:fldChar w:fldCharType="begin"/>
            </w:r>
            <w:r w:rsidRPr="0085429A">
              <w:rPr>
                <w:rFonts w:ascii="Verdana" w:hAnsi="Verdana"/>
                <w:b/>
                <w:bCs/>
                <w:sz w:val="20"/>
                <w:szCs w:val="20"/>
              </w:rPr>
              <w:instrText>PAGE</w:instrText>
            </w:r>
            <w:r w:rsidRPr="0085429A">
              <w:rPr>
                <w:rFonts w:ascii="Verdana" w:hAnsi="Verdana"/>
                <w:b/>
                <w:bCs/>
                <w:sz w:val="20"/>
                <w:szCs w:val="20"/>
              </w:rPr>
              <w:fldChar w:fldCharType="separate"/>
            </w:r>
            <w:r w:rsidR="002631D7">
              <w:rPr>
                <w:rFonts w:ascii="Verdana" w:hAnsi="Verdana"/>
                <w:b/>
                <w:bCs/>
                <w:noProof/>
                <w:sz w:val="20"/>
                <w:szCs w:val="20"/>
              </w:rPr>
              <w:t>6</w:t>
            </w:r>
            <w:r w:rsidRPr="0085429A">
              <w:rPr>
                <w:rFonts w:ascii="Verdana" w:hAnsi="Verdana"/>
                <w:b/>
                <w:bCs/>
                <w:sz w:val="20"/>
                <w:szCs w:val="20"/>
              </w:rPr>
              <w:fldChar w:fldCharType="end"/>
            </w:r>
            <w:r w:rsidRPr="0085429A">
              <w:rPr>
                <w:rFonts w:ascii="Verdana" w:hAnsi="Verdana"/>
                <w:sz w:val="20"/>
                <w:szCs w:val="20"/>
                <w:lang w:val="es-ES"/>
              </w:rPr>
              <w:t xml:space="preserve"> de </w:t>
            </w:r>
            <w:r w:rsidRPr="0085429A">
              <w:rPr>
                <w:rFonts w:ascii="Verdana" w:hAnsi="Verdana"/>
                <w:b/>
                <w:bCs/>
                <w:sz w:val="20"/>
                <w:szCs w:val="20"/>
              </w:rPr>
              <w:fldChar w:fldCharType="begin"/>
            </w:r>
            <w:r w:rsidRPr="0085429A">
              <w:rPr>
                <w:rFonts w:ascii="Verdana" w:hAnsi="Verdana"/>
                <w:b/>
                <w:bCs/>
                <w:sz w:val="20"/>
                <w:szCs w:val="20"/>
              </w:rPr>
              <w:instrText>NUMPAGES</w:instrText>
            </w:r>
            <w:r w:rsidRPr="0085429A">
              <w:rPr>
                <w:rFonts w:ascii="Verdana" w:hAnsi="Verdana"/>
                <w:b/>
                <w:bCs/>
                <w:sz w:val="20"/>
                <w:szCs w:val="20"/>
              </w:rPr>
              <w:fldChar w:fldCharType="separate"/>
            </w:r>
            <w:r w:rsidR="002631D7">
              <w:rPr>
                <w:rFonts w:ascii="Verdana" w:hAnsi="Verdana"/>
                <w:b/>
                <w:bCs/>
                <w:noProof/>
                <w:sz w:val="20"/>
                <w:szCs w:val="20"/>
              </w:rPr>
              <w:t>6</w:t>
            </w:r>
            <w:r w:rsidRPr="0085429A">
              <w:rPr>
                <w:rFonts w:ascii="Verdana" w:hAnsi="Verdana"/>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C20" w:rsidRDefault="00142C20" w:rsidP="00896B9C">
      <w:pPr>
        <w:spacing w:after="0" w:line="240" w:lineRule="auto"/>
      </w:pPr>
      <w:r>
        <w:separator/>
      </w:r>
    </w:p>
  </w:footnote>
  <w:footnote w:type="continuationSeparator" w:id="0">
    <w:p w:rsidR="00142C20" w:rsidRDefault="00142C20" w:rsidP="00896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6EB" w:rsidRPr="009C3A23" w:rsidRDefault="00D746EB" w:rsidP="005A34FC">
    <w:pPr>
      <w:jc w:val="both"/>
      <w:rPr>
        <w:rFonts w:ascii="Berlin Sans FB" w:hAnsi="Berlin Sans FB"/>
        <w:sz w:val="24"/>
        <w:u w:val="single"/>
      </w:rPr>
    </w:pPr>
    <w:r w:rsidRPr="009C3A23">
      <w:rPr>
        <w:noProof/>
        <w:lang w:eastAsia="es-GT"/>
      </w:rPr>
      <w:drawing>
        <wp:anchor distT="0" distB="0" distL="114300" distR="114300" simplePos="0" relativeHeight="251659264" behindDoc="1" locked="0" layoutInCell="1" allowOverlap="1" wp14:anchorId="74AC8905" wp14:editId="1A116913">
          <wp:simplePos x="0" y="0"/>
          <wp:positionH relativeFrom="column">
            <wp:posOffset>4410075</wp:posOffset>
          </wp:positionH>
          <wp:positionV relativeFrom="paragraph">
            <wp:posOffset>-113665</wp:posOffset>
          </wp:positionV>
          <wp:extent cx="2305050" cy="135382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w:hAnsi="Berlin Sans FB"/>
        <w:sz w:val="24"/>
        <w:u w:val="single"/>
      </w:rPr>
      <w:t xml:space="preserve">Guatemala 21 </w:t>
    </w:r>
    <w:r w:rsidRPr="009C3A23">
      <w:rPr>
        <w:rFonts w:ascii="Berlin Sans FB" w:hAnsi="Berlin Sans FB"/>
        <w:sz w:val="24"/>
        <w:u w:val="single"/>
      </w:rPr>
      <w:t xml:space="preserve">De </w:t>
    </w:r>
    <w:r>
      <w:rPr>
        <w:rFonts w:ascii="Berlin Sans FB" w:hAnsi="Berlin Sans FB"/>
        <w:sz w:val="24"/>
        <w:u w:val="single"/>
      </w:rPr>
      <w:t>Abril</w:t>
    </w:r>
    <w:r w:rsidRPr="009C3A23">
      <w:rPr>
        <w:rFonts w:ascii="Berlin Sans FB" w:hAnsi="Berlin Sans FB"/>
        <w:sz w:val="24"/>
        <w:u w:val="single"/>
      </w:rPr>
      <w:t xml:space="preserve"> De </w:t>
    </w:r>
    <w:r>
      <w:rPr>
        <w:rFonts w:ascii="Berlin Sans FB" w:hAnsi="Berlin Sans FB"/>
        <w:sz w:val="24"/>
        <w:u w:val="single"/>
      </w:rPr>
      <w:t>2014</w:t>
    </w:r>
    <w:r w:rsidRPr="009C3A23">
      <w:rPr>
        <w:rFonts w:ascii="Berlin Sans FB" w:hAnsi="Berlin Sans FB"/>
        <w:sz w:val="24"/>
        <w:u w:val="single"/>
      </w:rPr>
      <w:t>.</w:t>
    </w:r>
  </w:p>
  <w:p w:rsidR="00D746EB" w:rsidRDefault="00D746EB" w:rsidP="005A34FC">
    <w:pPr>
      <w:jc w:val="both"/>
      <w:rPr>
        <w:rFonts w:ascii="Berlin Sans FB" w:hAnsi="Berlin Sans FB"/>
        <w:sz w:val="24"/>
      </w:rPr>
    </w:pPr>
    <w:r>
      <w:rPr>
        <w:rFonts w:ascii="Berlin Sans FB" w:hAnsi="Berlin Sans FB"/>
        <w:sz w:val="24"/>
      </w:rPr>
      <w:t>Título: Plantilla RUP.</w:t>
    </w:r>
  </w:p>
  <w:p w:rsidR="00D746EB" w:rsidRDefault="00D746EB" w:rsidP="004E7F36">
    <w:pPr>
      <w:jc w:val="both"/>
      <w:rPr>
        <w:rFonts w:ascii="Verdana" w:eastAsia="DFKai-SB" w:hAnsi="Verdana"/>
        <w:sz w:val="36"/>
      </w:rPr>
    </w:pPr>
    <w:r>
      <w:rPr>
        <w:rFonts w:ascii="Berlin Sans FB" w:hAnsi="Berlin Sans FB"/>
        <w:sz w:val="24"/>
      </w:rPr>
      <w:t>Autor: GRUPO.</w:t>
    </w:r>
    <w:r w:rsidRPr="00470B0C">
      <w:rPr>
        <w:rFonts w:ascii="Verdana" w:eastAsia="DFKai-SB" w:hAnsi="Verdana"/>
        <w:sz w:val="36"/>
      </w:rPr>
      <w:tab/>
    </w:r>
  </w:p>
  <w:p w:rsidR="00D746EB" w:rsidRPr="009D4F74" w:rsidRDefault="00D746EB" w:rsidP="004E7F36">
    <w:pPr>
      <w:jc w:val="both"/>
      <w:rPr>
        <w:sz w:val="36"/>
      </w:rPr>
    </w:pPr>
    <w:r w:rsidRPr="00470B0C">
      <w:rPr>
        <w:rFonts w:ascii="Verdana" w:eastAsia="DFKai-SB" w:hAnsi="Verdana"/>
        <w:sz w:val="36"/>
      </w:rPr>
      <w:t xml:space="preserve">     </w:t>
    </w:r>
    <w:r>
      <w:rPr>
        <w:rFonts w:ascii="Verdana" w:eastAsia="DFKai-SB" w:hAnsi="Verdana"/>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33B7F"/>
    <w:multiLevelType w:val="multilevel"/>
    <w:tmpl w:val="2696D056"/>
    <w:lvl w:ilvl="0">
      <w:start w:val="1"/>
      <w:numFmt w:val="decimal"/>
      <w:lvlText w:val="%1."/>
      <w:lvlJc w:val="left"/>
      <w:pPr>
        <w:ind w:left="644" w:hanging="360"/>
      </w:pPr>
      <w:rPr>
        <w:rFonts w:ascii="Berlin Sans FB" w:eastAsia="Calibri" w:hAnsi="Berlin Sans FB" w:cs="Arial"/>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22740358"/>
    <w:multiLevelType w:val="hybridMultilevel"/>
    <w:tmpl w:val="EA7AC9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5400C32"/>
    <w:multiLevelType w:val="hybridMultilevel"/>
    <w:tmpl w:val="EC8EBE9C"/>
    <w:lvl w:ilvl="0" w:tplc="470AC916">
      <w:numFmt w:val="bullet"/>
      <w:lvlText w:val=""/>
      <w:lvlJc w:val="left"/>
      <w:pPr>
        <w:ind w:left="720" w:hanging="360"/>
      </w:pPr>
      <w:rPr>
        <w:rFonts w:ascii="Symbol" w:eastAsia="Calibri" w:hAnsi="Symbol"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F7AE4FC8">
      <w:start w:val="1"/>
      <w:numFmt w:val="bullet"/>
      <w:lvlText w:val=""/>
      <w:lvlJc w:val="left"/>
      <w:pPr>
        <w:ind w:left="2160" w:hanging="360"/>
      </w:pPr>
      <w:rPr>
        <w:rFonts w:ascii="Wingdings" w:hAnsi="Wingdings" w:hint="default"/>
        <w:sz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428AC"/>
    <w:multiLevelType w:val="hybridMultilevel"/>
    <w:tmpl w:val="A246DD00"/>
    <w:lvl w:ilvl="0" w:tplc="B78AA9EE">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ED36A39"/>
    <w:multiLevelType w:val="hybridMultilevel"/>
    <w:tmpl w:val="CAE89E0E"/>
    <w:lvl w:ilvl="0" w:tplc="018C8FC8">
      <w:start w:val="1"/>
      <w:numFmt w:val="decimal"/>
      <w:lvlText w:val="%1."/>
      <w:lvlJc w:val="left"/>
      <w:pPr>
        <w:ind w:left="644"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45382C7F"/>
    <w:multiLevelType w:val="hybridMultilevel"/>
    <w:tmpl w:val="80FA9F9C"/>
    <w:lvl w:ilvl="0" w:tplc="8F566FD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74D6084C"/>
    <w:multiLevelType w:val="hybridMultilevel"/>
    <w:tmpl w:val="F2F67FFE"/>
    <w:lvl w:ilvl="0" w:tplc="E3D4B73C">
      <w:start w:val="2"/>
      <w:numFmt w:val="bullet"/>
      <w:lvlText w:val=""/>
      <w:lvlJc w:val="left"/>
      <w:pPr>
        <w:ind w:left="1776" w:hanging="360"/>
      </w:pPr>
      <w:rPr>
        <w:rFonts w:ascii="Symbol" w:eastAsia="Calibri" w:hAnsi="Symbol" w:cs="Times New Roman" w:hint="default"/>
      </w:rPr>
    </w:lvl>
    <w:lvl w:ilvl="1" w:tplc="100A0003" w:tentative="1">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8">
    <w:nsid w:val="76641F37"/>
    <w:multiLevelType w:val="hybridMultilevel"/>
    <w:tmpl w:val="607AA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7B81AAF"/>
    <w:multiLevelType w:val="hybridMultilevel"/>
    <w:tmpl w:val="BC082058"/>
    <w:lvl w:ilvl="0" w:tplc="018C8FC8">
      <w:start w:val="1"/>
      <w:numFmt w:val="decimal"/>
      <w:lvlText w:val="%1."/>
      <w:lvlJc w:val="left"/>
      <w:pPr>
        <w:ind w:left="720"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9"/>
  </w:num>
  <w:num w:numId="4">
    <w:abstractNumId w:val="3"/>
  </w:num>
  <w:num w:numId="5">
    <w:abstractNumId w:val="2"/>
  </w:num>
  <w:num w:numId="6">
    <w:abstractNumId w:val="6"/>
  </w:num>
  <w:num w:numId="7">
    <w:abstractNumId w:val="8"/>
  </w:num>
  <w:num w:numId="8">
    <w:abstractNumId w:val="10"/>
  </w:num>
  <w:num w:numId="9">
    <w:abstractNumId w:val="0"/>
  </w:num>
  <w:num w:numId="10">
    <w:abstractNumId w:val="7"/>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 Ale">
    <w15:presenceInfo w15:providerId="Windows Live" w15:userId="bf6b8f3310e05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9C"/>
    <w:rsid w:val="00000823"/>
    <w:rsid w:val="0000582A"/>
    <w:rsid w:val="000211E0"/>
    <w:rsid w:val="00035ACB"/>
    <w:rsid w:val="00055C4D"/>
    <w:rsid w:val="0006053A"/>
    <w:rsid w:val="000639C4"/>
    <w:rsid w:val="00085A57"/>
    <w:rsid w:val="000925F5"/>
    <w:rsid w:val="000C09DD"/>
    <w:rsid w:val="000C3EFD"/>
    <w:rsid w:val="000C646C"/>
    <w:rsid w:val="000D233A"/>
    <w:rsid w:val="000F0345"/>
    <w:rsid w:val="000F1266"/>
    <w:rsid w:val="00112E16"/>
    <w:rsid w:val="00116CE5"/>
    <w:rsid w:val="00130E7B"/>
    <w:rsid w:val="00142039"/>
    <w:rsid w:val="00142C20"/>
    <w:rsid w:val="0014763F"/>
    <w:rsid w:val="001626AB"/>
    <w:rsid w:val="001627A1"/>
    <w:rsid w:val="00163D5C"/>
    <w:rsid w:val="00173742"/>
    <w:rsid w:val="00176581"/>
    <w:rsid w:val="00185818"/>
    <w:rsid w:val="001964EB"/>
    <w:rsid w:val="001B0A25"/>
    <w:rsid w:val="001D210E"/>
    <w:rsid w:val="001D379F"/>
    <w:rsid w:val="001D7345"/>
    <w:rsid w:val="001F1D69"/>
    <w:rsid w:val="001F3987"/>
    <w:rsid w:val="00201C86"/>
    <w:rsid w:val="00205F44"/>
    <w:rsid w:val="002239CB"/>
    <w:rsid w:val="002630F1"/>
    <w:rsid w:val="002631D7"/>
    <w:rsid w:val="0027049B"/>
    <w:rsid w:val="00285522"/>
    <w:rsid w:val="002A2AFC"/>
    <w:rsid w:val="002B3206"/>
    <w:rsid w:val="002C1725"/>
    <w:rsid w:val="002C6AAE"/>
    <w:rsid w:val="002D2EA6"/>
    <w:rsid w:val="002E2197"/>
    <w:rsid w:val="003146E6"/>
    <w:rsid w:val="00316DE4"/>
    <w:rsid w:val="0034374F"/>
    <w:rsid w:val="00344266"/>
    <w:rsid w:val="003450C8"/>
    <w:rsid w:val="00345755"/>
    <w:rsid w:val="00347671"/>
    <w:rsid w:val="00352E2D"/>
    <w:rsid w:val="00355C9A"/>
    <w:rsid w:val="003630AC"/>
    <w:rsid w:val="003821EB"/>
    <w:rsid w:val="003873EE"/>
    <w:rsid w:val="00394226"/>
    <w:rsid w:val="003B0828"/>
    <w:rsid w:val="003E2372"/>
    <w:rsid w:val="00400371"/>
    <w:rsid w:val="00403657"/>
    <w:rsid w:val="004061BA"/>
    <w:rsid w:val="00406FF7"/>
    <w:rsid w:val="00434394"/>
    <w:rsid w:val="00443233"/>
    <w:rsid w:val="004472E4"/>
    <w:rsid w:val="00461BBD"/>
    <w:rsid w:val="00462CB3"/>
    <w:rsid w:val="00470B0C"/>
    <w:rsid w:val="004718CC"/>
    <w:rsid w:val="0047390D"/>
    <w:rsid w:val="00482F48"/>
    <w:rsid w:val="00490094"/>
    <w:rsid w:val="004960BD"/>
    <w:rsid w:val="004973D1"/>
    <w:rsid w:val="004A4719"/>
    <w:rsid w:val="004A6C00"/>
    <w:rsid w:val="004C0D87"/>
    <w:rsid w:val="004C54FA"/>
    <w:rsid w:val="004E6BB8"/>
    <w:rsid w:val="004E7F36"/>
    <w:rsid w:val="00506E8A"/>
    <w:rsid w:val="005226EC"/>
    <w:rsid w:val="00524B90"/>
    <w:rsid w:val="00527AB2"/>
    <w:rsid w:val="0053332B"/>
    <w:rsid w:val="00536AF6"/>
    <w:rsid w:val="00541BFF"/>
    <w:rsid w:val="00552D20"/>
    <w:rsid w:val="00572A0F"/>
    <w:rsid w:val="00576B60"/>
    <w:rsid w:val="005A34FC"/>
    <w:rsid w:val="005E621A"/>
    <w:rsid w:val="00607596"/>
    <w:rsid w:val="00607959"/>
    <w:rsid w:val="00612665"/>
    <w:rsid w:val="006210E5"/>
    <w:rsid w:val="00623DD4"/>
    <w:rsid w:val="006417ED"/>
    <w:rsid w:val="00662BFE"/>
    <w:rsid w:val="00663F57"/>
    <w:rsid w:val="00676290"/>
    <w:rsid w:val="0068343E"/>
    <w:rsid w:val="006A684C"/>
    <w:rsid w:val="006C3598"/>
    <w:rsid w:val="006D4932"/>
    <w:rsid w:val="006E2D34"/>
    <w:rsid w:val="006F41DE"/>
    <w:rsid w:val="006F78E3"/>
    <w:rsid w:val="00700B6C"/>
    <w:rsid w:val="007102A0"/>
    <w:rsid w:val="00715BA3"/>
    <w:rsid w:val="0073333A"/>
    <w:rsid w:val="0073569A"/>
    <w:rsid w:val="0076007C"/>
    <w:rsid w:val="00783A52"/>
    <w:rsid w:val="00785BE2"/>
    <w:rsid w:val="00792E56"/>
    <w:rsid w:val="007B51D1"/>
    <w:rsid w:val="007D2E34"/>
    <w:rsid w:val="007D7BD2"/>
    <w:rsid w:val="007E6943"/>
    <w:rsid w:val="00814562"/>
    <w:rsid w:val="00822A84"/>
    <w:rsid w:val="00833A43"/>
    <w:rsid w:val="008442D3"/>
    <w:rsid w:val="0085429A"/>
    <w:rsid w:val="00862F20"/>
    <w:rsid w:val="00865E76"/>
    <w:rsid w:val="0089084A"/>
    <w:rsid w:val="0089396E"/>
    <w:rsid w:val="0089606B"/>
    <w:rsid w:val="0089642B"/>
    <w:rsid w:val="00896B9C"/>
    <w:rsid w:val="008B2084"/>
    <w:rsid w:val="008C6041"/>
    <w:rsid w:val="008D09EE"/>
    <w:rsid w:val="008F63A2"/>
    <w:rsid w:val="009258B8"/>
    <w:rsid w:val="009337EB"/>
    <w:rsid w:val="00936581"/>
    <w:rsid w:val="00946990"/>
    <w:rsid w:val="009637FF"/>
    <w:rsid w:val="00975C55"/>
    <w:rsid w:val="00984166"/>
    <w:rsid w:val="00986193"/>
    <w:rsid w:val="0099093A"/>
    <w:rsid w:val="009942BF"/>
    <w:rsid w:val="00994E7D"/>
    <w:rsid w:val="009A0132"/>
    <w:rsid w:val="009A0A83"/>
    <w:rsid w:val="009B4A7F"/>
    <w:rsid w:val="009B5D9C"/>
    <w:rsid w:val="009B70C8"/>
    <w:rsid w:val="009D4F74"/>
    <w:rsid w:val="009D69B0"/>
    <w:rsid w:val="009E1D8D"/>
    <w:rsid w:val="009E4F12"/>
    <w:rsid w:val="009F0A86"/>
    <w:rsid w:val="00A318E3"/>
    <w:rsid w:val="00A378BF"/>
    <w:rsid w:val="00A629B3"/>
    <w:rsid w:val="00A6341A"/>
    <w:rsid w:val="00A77E6F"/>
    <w:rsid w:val="00A84DFD"/>
    <w:rsid w:val="00AA4CCC"/>
    <w:rsid w:val="00AA729A"/>
    <w:rsid w:val="00AC3C1C"/>
    <w:rsid w:val="00AC4B8D"/>
    <w:rsid w:val="00AD10EB"/>
    <w:rsid w:val="00AD4139"/>
    <w:rsid w:val="00AE3EE6"/>
    <w:rsid w:val="00AE60ED"/>
    <w:rsid w:val="00AE6C60"/>
    <w:rsid w:val="00AE6FD4"/>
    <w:rsid w:val="00B079FE"/>
    <w:rsid w:val="00B13339"/>
    <w:rsid w:val="00B2331E"/>
    <w:rsid w:val="00B331F0"/>
    <w:rsid w:val="00B47566"/>
    <w:rsid w:val="00B47E80"/>
    <w:rsid w:val="00B677D9"/>
    <w:rsid w:val="00B734E5"/>
    <w:rsid w:val="00B84C03"/>
    <w:rsid w:val="00B84EEF"/>
    <w:rsid w:val="00B947E3"/>
    <w:rsid w:val="00B955E2"/>
    <w:rsid w:val="00BA4188"/>
    <w:rsid w:val="00BA41B8"/>
    <w:rsid w:val="00BB4982"/>
    <w:rsid w:val="00BD1930"/>
    <w:rsid w:val="00BD1C8A"/>
    <w:rsid w:val="00BD223E"/>
    <w:rsid w:val="00BD308D"/>
    <w:rsid w:val="00BF5345"/>
    <w:rsid w:val="00BF592E"/>
    <w:rsid w:val="00C057C2"/>
    <w:rsid w:val="00C12747"/>
    <w:rsid w:val="00C12789"/>
    <w:rsid w:val="00C206D4"/>
    <w:rsid w:val="00C357FF"/>
    <w:rsid w:val="00C754BB"/>
    <w:rsid w:val="00C91088"/>
    <w:rsid w:val="00C920F1"/>
    <w:rsid w:val="00CA052D"/>
    <w:rsid w:val="00CB0B3C"/>
    <w:rsid w:val="00D1052D"/>
    <w:rsid w:val="00D13B29"/>
    <w:rsid w:val="00D164E5"/>
    <w:rsid w:val="00D50413"/>
    <w:rsid w:val="00D56950"/>
    <w:rsid w:val="00D5741D"/>
    <w:rsid w:val="00D6163B"/>
    <w:rsid w:val="00D746EB"/>
    <w:rsid w:val="00D84F5C"/>
    <w:rsid w:val="00D91B48"/>
    <w:rsid w:val="00D956C5"/>
    <w:rsid w:val="00DA174F"/>
    <w:rsid w:val="00DC50E4"/>
    <w:rsid w:val="00DD3E34"/>
    <w:rsid w:val="00DE6DD1"/>
    <w:rsid w:val="00E260F6"/>
    <w:rsid w:val="00E50BDA"/>
    <w:rsid w:val="00E54B09"/>
    <w:rsid w:val="00EA26F1"/>
    <w:rsid w:val="00EA2EE7"/>
    <w:rsid w:val="00EA3D9D"/>
    <w:rsid w:val="00EA6462"/>
    <w:rsid w:val="00EC0BDA"/>
    <w:rsid w:val="00EC388A"/>
    <w:rsid w:val="00EC50F6"/>
    <w:rsid w:val="00EC5760"/>
    <w:rsid w:val="00EC7DC5"/>
    <w:rsid w:val="00ED63E6"/>
    <w:rsid w:val="00ED7D7E"/>
    <w:rsid w:val="00EE091C"/>
    <w:rsid w:val="00EE64A6"/>
    <w:rsid w:val="00EF5226"/>
    <w:rsid w:val="00EF77C6"/>
    <w:rsid w:val="00F031E8"/>
    <w:rsid w:val="00F14920"/>
    <w:rsid w:val="00F26D29"/>
    <w:rsid w:val="00F2707D"/>
    <w:rsid w:val="00F43705"/>
    <w:rsid w:val="00F50912"/>
    <w:rsid w:val="00F51E19"/>
    <w:rsid w:val="00F77E8C"/>
    <w:rsid w:val="00F93BD5"/>
    <w:rsid w:val="00FA2785"/>
    <w:rsid w:val="00FA7B4F"/>
    <w:rsid w:val="00FC35DA"/>
    <w:rsid w:val="00FD0CA9"/>
    <w:rsid w:val="00FE204C"/>
    <w:rsid w:val="00FF3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568DC-CC62-4334-81AC-FD2906FF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D5"/>
    <w:pPr>
      <w:spacing w:after="200" w:line="276" w:lineRule="auto"/>
    </w:pPr>
    <w:rPr>
      <w:sz w:val="22"/>
      <w:szCs w:val="22"/>
      <w:lang w:eastAsia="en-US"/>
    </w:rPr>
  </w:style>
  <w:style w:type="paragraph" w:styleId="Heading1">
    <w:name w:val="heading 1"/>
    <w:basedOn w:val="Normal"/>
    <w:next w:val="Normal"/>
    <w:link w:val="Heading1Char"/>
    <w:qFormat/>
    <w:rsid w:val="0085429A"/>
    <w:pPr>
      <w:keepNext/>
      <w:spacing w:before="240" w:after="60" w:line="240" w:lineRule="auto"/>
      <w:outlineLvl w:val="0"/>
    </w:pPr>
    <w:rPr>
      <w:rFonts w:ascii="Arial" w:eastAsia="Times New Roman" w:hAnsi="Arial" w:cs="Arial"/>
      <w:b/>
      <w:bCs/>
      <w:kern w:val="32"/>
      <w:sz w:val="32"/>
      <w:szCs w:val="32"/>
      <w:lang w:val="es-ES" w:eastAsia="es-ES"/>
    </w:rPr>
  </w:style>
  <w:style w:type="paragraph" w:styleId="Heading2">
    <w:name w:val="heading 2"/>
    <w:basedOn w:val="Normal"/>
    <w:next w:val="Normal"/>
    <w:link w:val="Heading2Char"/>
    <w:qFormat/>
    <w:rsid w:val="0085429A"/>
    <w:pPr>
      <w:keepNext/>
      <w:spacing w:before="240" w:after="60" w:line="240" w:lineRule="auto"/>
      <w:outlineLvl w:val="1"/>
    </w:pPr>
    <w:rPr>
      <w:rFonts w:ascii="Arial" w:eastAsia="Times New Roman" w:hAnsi="Arial" w:cs="Arial"/>
      <w:b/>
      <w:bCs/>
      <w:i/>
      <w:iCs/>
      <w:sz w:val="28"/>
      <w:szCs w:val="28"/>
      <w:lang w:val="es-ES" w:eastAsia="es-ES"/>
    </w:rPr>
  </w:style>
  <w:style w:type="paragraph" w:styleId="Heading3">
    <w:name w:val="heading 3"/>
    <w:basedOn w:val="Normal"/>
    <w:next w:val="Normal"/>
    <w:link w:val="Heading3Char"/>
    <w:qFormat/>
    <w:rsid w:val="0085429A"/>
    <w:pPr>
      <w:keepNext/>
      <w:spacing w:before="240" w:after="60" w:line="240" w:lineRule="auto"/>
      <w:outlineLvl w:val="2"/>
    </w:pPr>
    <w:rPr>
      <w:rFonts w:ascii="Arial" w:eastAsia="Times New Roman" w:hAnsi="Arial" w:cs="Arial"/>
      <w:b/>
      <w:bCs/>
      <w:sz w:val="26"/>
      <w:szCs w:val="2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FF7"/>
    <w:rPr>
      <w:rFonts w:ascii="Verdana" w:hAnsi="Verdana"/>
      <w:sz w:val="24"/>
      <w:szCs w:val="22"/>
      <w:lang w:eastAsia="en-US"/>
    </w:rPr>
  </w:style>
  <w:style w:type="paragraph" w:styleId="Header">
    <w:name w:val="header"/>
    <w:basedOn w:val="Normal"/>
    <w:link w:val="HeaderChar"/>
    <w:uiPriority w:val="99"/>
    <w:unhideWhenUsed/>
    <w:rsid w:val="00896B9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6B9C"/>
  </w:style>
  <w:style w:type="paragraph" w:styleId="Footer">
    <w:name w:val="footer"/>
    <w:basedOn w:val="Normal"/>
    <w:link w:val="FooterChar"/>
    <w:uiPriority w:val="99"/>
    <w:unhideWhenUsed/>
    <w:rsid w:val="00896B9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6B9C"/>
  </w:style>
  <w:style w:type="paragraph" w:styleId="BalloonText">
    <w:name w:val="Balloon Text"/>
    <w:basedOn w:val="Normal"/>
    <w:link w:val="BalloonTextChar"/>
    <w:uiPriority w:val="99"/>
    <w:semiHidden/>
    <w:unhideWhenUsed/>
    <w:rsid w:val="00896B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6B9C"/>
    <w:rPr>
      <w:rFonts w:ascii="Tahoma" w:hAnsi="Tahoma" w:cs="Tahoma"/>
      <w:sz w:val="16"/>
      <w:szCs w:val="16"/>
    </w:rPr>
  </w:style>
  <w:style w:type="table" w:styleId="TableGrid">
    <w:name w:val="Table Grid"/>
    <w:basedOn w:val="TableNormal"/>
    <w:uiPriority w:val="59"/>
    <w:rsid w:val="00896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8B208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Paragraph">
    <w:name w:val="List Paragraph"/>
    <w:basedOn w:val="Normal"/>
    <w:uiPriority w:val="34"/>
    <w:qFormat/>
    <w:rsid w:val="00EE091C"/>
    <w:pPr>
      <w:ind w:left="720"/>
      <w:contextualSpacing/>
    </w:pPr>
  </w:style>
  <w:style w:type="character" w:customStyle="1" w:styleId="apple-style-span">
    <w:name w:val="apple-style-span"/>
    <w:basedOn w:val="DefaultParagraphFont"/>
    <w:rsid w:val="00085A57"/>
  </w:style>
  <w:style w:type="table" w:styleId="LightShading-Accent4">
    <w:name w:val="Light Shading Accent 4"/>
    <w:basedOn w:val="TableNormal"/>
    <w:uiPriority w:val="60"/>
    <w:rsid w:val="00085A5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yperlink">
    <w:name w:val="Hyperlink"/>
    <w:uiPriority w:val="99"/>
    <w:unhideWhenUsed/>
    <w:rsid w:val="00C91088"/>
    <w:rPr>
      <w:color w:val="0563C1"/>
      <w:u w:val="single"/>
    </w:rPr>
  </w:style>
  <w:style w:type="character" w:customStyle="1" w:styleId="Heading1Char">
    <w:name w:val="Heading 1 Char"/>
    <w:basedOn w:val="DefaultParagraphFont"/>
    <w:link w:val="Heading1"/>
    <w:rsid w:val="0085429A"/>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85429A"/>
    <w:rPr>
      <w:rFonts w:ascii="Arial" w:eastAsia="Times New Roman" w:hAnsi="Arial" w:cs="Arial"/>
      <w:b/>
      <w:bCs/>
      <w:i/>
      <w:iCs/>
      <w:sz w:val="28"/>
      <w:szCs w:val="28"/>
      <w:lang w:val="es-ES" w:eastAsia="es-ES"/>
    </w:rPr>
  </w:style>
  <w:style w:type="character" w:customStyle="1" w:styleId="Heading3Char">
    <w:name w:val="Heading 3 Char"/>
    <w:basedOn w:val="DefaultParagraphFont"/>
    <w:link w:val="Heading3"/>
    <w:rsid w:val="0085429A"/>
    <w:rPr>
      <w:rFonts w:ascii="Arial" w:eastAsia="Times New Roman" w:hAnsi="Arial" w:cs="Arial"/>
      <w:b/>
      <w:bCs/>
      <w:sz w:val="26"/>
      <w:szCs w:val="26"/>
      <w:lang w:val="es-ES" w:eastAsia="es-ES"/>
    </w:rPr>
  </w:style>
  <w:style w:type="paragraph" w:customStyle="1" w:styleId="Texto">
    <w:name w:val="Texto"/>
    <w:basedOn w:val="Normal"/>
    <w:autoRedefine/>
    <w:rsid w:val="0085429A"/>
    <w:pPr>
      <w:tabs>
        <w:tab w:val="left" w:pos="2127"/>
      </w:tabs>
      <w:spacing w:after="0" w:line="240" w:lineRule="auto"/>
      <w:jc w:val="both"/>
    </w:pPr>
    <w:rPr>
      <w:rFonts w:ascii="Times New Roman" w:eastAsia="Times New Roman" w:hAnsi="Times New Roman"/>
      <w:sz w:val="24"/>
      <w:szCs w:val="24"/>
      <w:lang w:val="es-ES" w:eastAsia="es-ES"/>
    </w:rPr>
  </w:style>
  <w:style w:type="table" w:styleId="PlainTable2">
    <w:name w:val="Plain Table 2"/>
    <w:basedOn w:val="TableNormal"/>
    <w:uiPriority w:val="42"/>
    <w:rsid w:val="0085429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2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F1266"/>
    <w:pPr>
      <w:keepLines/>
      <w:spacing w:after="0" w:line="259" w:lineRule="auto"/>
      <w:outlineLvl w:val="9"/>
    </w:pPr>
    <w:rPr>
      <w:rFonts w:asciiTheme="majorHAnsi" w:eastAsiaTheme="majorEastAsia" w:hAnsiTheme="majorHAnsi" w:cstheme="majorBidi"/>
      <w:b w:val="0"/>
      <w:bCs w:val="0"/>
      <w:color w:val="2E74B5" w:themeColor="accent1" w:themeShade="BF"/>
      <w:kern w:val="0"/>
      <w:lang w:val="es-GT" w:eastAsia="es-GT"/>
    </w:rPr>
  </w:style>
  <w:style w:type="paragraph" w:styleId="TOC1">
    <w:name w:val="toc 1"/>
    <w:basedOn w:val="Normal"/>
    <w:next w:val="Normal"/>
    <w:autoRedefine/>
    <w:uiPriority w:val="39"/>
    <w:unhideWhenUsed/>
    <w:rsid w:val="000F1266"/>
    <w:pPr>
      <w:spacing w:after="100"/>
    </w:pPr>
  </w:style>
  <w:style w:type="paragraph" w:styleId="BodyText">
    <w:name w:val="Body Text"/>
    <w:basedOn w:val="Normal"/>
    <w:link w:val="BodyTextChar"/>
    <w:rsid w:val="000925F5"/>
    <w:pPr>
      <w:spacing w:after="120" w:line="240" w:lineRule="auto"/>
    </w:pPr>
    <w:rPr>
      <w:rFonts w:ascii="Times New Roman" w:eastAsia="Times New Roman" w:hAnsi="Times New Roman"/>
      <w:sz w:val="24"/>
      <w:szCs w:val="24"/>
      <w:lang w:val="es-ES" w:eastAsia="es-ES"/>
    </w:rPr>
  </w:style>
  <w:style w:type="character" w:customStyle="1" w:styleId="BodyTextChar">
    <w:name w:val="Body Text Char"/>
    <w:basedOn w:val="DefaultParagraphFont"/>
    <w:link w:val="BodyText"/>
    <w:rsid w:val="000925F5"/>
    <w:rPr>
      <w:rFonts w:ascii="Times New Roman" w:eastAsia="Times New Roman" w:hAnsi="Times New Roman"/>
      <w:sz w:val="24"/>
      <w:szCs w:val="24"/>
      <w:lang w:val="es-ES" w:eastAsia="es-ES"/>
    </w:rPr>
  </w:style>
  <w:style w:type="paragraph" w:styleId="TOC2">
    <w:name w:val="toc 2"/>
    <w:basedOn w:val="Normal"/>
    <w:next w:val="Normal"/>
    <w:autoRedefine/>
    <w:uiPriority w:val="39"/>
    <w:unhideWhenUsed/>
    <w:rsid w:val="00D6163B"/>
    <w:pPr>
      <w:spacing w:after="100"/>
      <w:ind w:left="220"/>
    </w:pPr>
  </w:style>
  <w:style w:type="character" w:styleId="PageNumber">
    <w:name w:val="page number"/>
    <w:basedOn w:val="DefaultParagraphFont"/>
    <w:semiHidden/>
    <w:rsid w:val="0047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3658">
      <w:bodyDiv w:val="1"/>
      <w:marLeft w:val="0"/>
      <w:marRight w:val="0"/>
      <w:marTop w:val="0"/>
      <w:marBottom w:val="0"/>
      <w:divBdr>
        <w:top w:val="none" w:sz="0" w:space="0" w:color="auto"/>
        <w:left w:val="none" w:sz="0" w:space="0" w:color="auto"/>
        <w:bottom w:val="none" w:sz="0" w:space="0" w:color="auto"/>
        <w:right w:val="none" w:sz="0" w:space="0" w:color="auto"/>
      </w:divBdr>
    </w:div>
    <w:div w:id="153108190">
      <w:bodyDiv w:val="1"/>
      <w:marLeft w:val="0"/>
      <w:marRight w:val="0"/>
      <w:marTop w:val="0"/>
      <w:marBottom w:val="0"/>
      <w:divBdr>
        <w:top w:val="none" w:sz="0" w:space="0" w:color="auto"/>
        <w:left w:val="none" w:sz="0" w:space="0" w:color="auto"/>
        <w:bottom w:val="none" w:sz="0" w:space="0" w:color="auto"/>
        <w:right w:val="none" w:sz="0" w:space="0" w:color="auto"/>
      </w:divBdr>
    </w:div>
    <w:div w:id="37396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C0DF1-7E77-4E49-88A1-0AB20E2A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1047</Words>
  <Characters>5763</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dc:creator>
  <cp:keywords/>
  <cp:lastModifiedBy>Jose Ale</cp:lastModifiedBy>
  <cp:revision>8</cp:revision>
  <cp:lastPrinted>2013-08-27T22:58:00Z</cp:lastPrinted>
  <dcterms:created xsi:type="dcterms:W3CDTF">2014-04-22T14:46:00Z</dcterms:created>
  <dcterms:modified xsi:type="dcterms:W3CDTF">2014-04-25T12:52:00Z</dcterms:modified>
</cp:coreProperties>
</file>